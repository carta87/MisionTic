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F08D" w14:textId="70A567E4" w:rsidR="00BA0C2A" w:rsidRPr="000842B6" w:rsidRDefault="00B11CA1" w:rsidP="000F2983">
      <w:pPr>
        <w:rPr>
          <w:rFonts w:asciiTheme="minorHAnsi" w:hAnsiTheme="minorHAnsi" w:cstheme="minorHAnsi"/>
          <w:b/>
          <w:sz w:val="24"/>
          <w:szCs w:val="24"/>
        </w:rPr>
      </w:pPr>
      <w:r w:rsidRPr="000842B6">
        <w:rPr>
          <w:rFonts w:asciiTheme="minorHAnsi" w:hAnsiTheme="minorHAnsi" w:cstheme="minorHAnsi"/>
          <w:noProof/>
        </w:rPr>
        <w:drawing>
          <wp:anchor distT="0" distB="0" distL="0" distR="0" simplePos="0" relativeHeight="251658240" behindDoc="0" locked="0" layoutInCell="1" hidden="0" allowOverlap="1" wp14:anchorId="427232D5" wp14:editId="3214F909">
            <wp:simplePos x="0" y="0"/>
            <wp:positionH relativeFrom="column">
              <wp:posOffset>-1080134</wp:posOffset>
            </wp:positionH>
            <wp:positionV relativeFrom="paragraph">
              <wp:posOffset>-1481184</wp:posOffset>
            </wp:positionV>
            <wp:extent cx="7773423" cy="10681200"/>
            <wp:effectExtent l="0" t="0" r="0" b="0"/>
            <wp:wrapSquare wrapText="bothSides" distT="0" distB="0" distL="0" distR="0"/>
            <wp:docPr id="2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73423" cy="10681200"/>
                    </a:xfrm>
                    <a:prstGeom prst="rect">
                      <a:avLst/>
                    </a:prstGeom>
                    <a:ln/>
                  </pic:spPr>
                </pic:pic>
              </a:graphicData>
            </a:graphic>
          </wp:anchor>
        </w:drawing>
      </w:r>
    </w:p>
    <w:p w14:paraId="5E62CA96" w14:textId="77777777" w:rsidR="00BA0C2A" w:rsidRPr="000842B6" w:rsidRDefault="00BA0C2A">
      <w:pPr>
        <w:spacing w:before="315" w:after="280" w:line="240" w:lineRule="auto"/>
        <w:jc w:val="right"/>
        <w:rPr>
          <w:rFonts w:asciiTheme="minorHAnsi" w:hAnsiTheme="minorHAnsi" w:cstheme="minorHAnsi"/>
          <w:b/>
          <w:sz w:val="24"/>
          <w:szCs w:val="24"/>
        </w:rPr>
      </w:pPr>
    </w:p>
    <w:p w14:paraId="0F02BCDA" w14:textId="77777777" w:rsidR="00BA0C2A" w:rsidRPr="000842B6" w:rsidRDefault="00B11CA1">
      <w:pPr>
        <w:spacing w:before="315" w:after="280" w:line="240" w:lineRule="auto"/>
        <w:jc w:val="center"/>
        <w:rPr>
          <w:rFonts w:asciiTheme="minorHAnsi" w:hAnsiTheme="minorHAnsi" w:cstheme="minorHAnsi"/>
          <w:b/>
          <w:sz w:val="24"/>
          <w:szCs w:val="24"/>
        </w:rPr>
      </w:pPr>
      <w:r w:rsidRPr="000842B6">
        <w:rPr>
          <w:rFonts w:asciiTheme="minorHAnsi" w:hAnsiTheme="minorHAnsi" w:cstheme="minorHAnsi"/>
          <w:b/>
          <w:color w:val="ED1376"/>
          <w:sz w:val="44"/>
          <w:szCs w:val="44"/>
        </w:rPr>
        <w:t>Analyze and Evaluate before deciding</w:t>
      </w:r>
    </w:p>
    <w:p w14:paraId="7713C14C" w14:textId="77777777" w:rsidR="00BA0C2A" w:rsidRPr="000842B6" w:rsidRDefault="00BA0C2A">
      <w:pPr>
        <w:spacing w:before="315" w:after="280" w:line="240" w:lineRule="auto"/>
        <w:jc w:val="right"/>
        <w:rPr>
          <w:rFonts w:asciiTheme="minorHAnsi" w:hAnsiTheme="minorHAnsi" w:cstheme="minorHAnsi"/>
          <w:b/>
          <w:sz w:val="24"/>
          <w:szCs w:val="24"/>
        </w:rPr>
      </w:pPr>
    </w:p>
    <w:p w14:paraId="4BEB7319" w14:textId="20C4A0C2" w:rsidR="00BA0C2A" w:rsidRPr="000842B6" w:rsidRDefault="000F2983" w:rsidP="000F2983">
      <w:pPr>
        <w:tabs>
          <w:tab w:val="center" w:pos="4419"/>
          <w:tab w:val="left" w:pos="7035"/>
        </w:tabs>
        <w:spacing w:line="240" w:lineRule="auto"/>
        <w:rPr>
          <w:rFonts w:asciiTheme="minorHAnsi" w:hAnsiTheme="minorHAnsi" w:cstheme="minorHAnsi"/>
          <w:b/>
          <w:color w:val="ED1376"/>
          <w:sz w:val="44"/>
          <w:szCs w:val="44"/>
        </w:rPr>
      </w:pPr>
      <w:r w:rsidRPr="000842B6">
        <w:rPr>
          <w:rFonts w:asciiTheme="minorHAnsi" w:hAnsiTheme="minorHAnsi" w:cstheme="minorHAnsi"/>
          <w:b/>
          <w:color w:val="ED1376"/>
          <w:sz w:val="44"/>
          <w:szCs w:val="44"/>
        </w:rPr>
        <w:tab/>
      </w:r>
      <w:r w:rsidR="00B11CA1" w:rsidRPr="000842B6">
        <w:rPr>
          <w:rFonts w:asciiTheme="minorHAnsi" w:hAnsiTheme="minorHAnsi" w:cstheme="minorHAnsi"/>
          <w:b/>
          <w:color w:val="ED1376"/>
          <w:sz w:val="44"/>
          <w:szCs w:val="44"/>
        </w:rPr>
        <w:t>Worksheet 5.1</w:t>
      </w:r>
      <w:r w:rsidRPr="000842B6">
        <w:rPr>
          <w:rFonts w:asciiTheme="minorHAnsi" w:hAnsiTheme="minorHAnsi" w:cstheme="minorHAnsi"/>
          <w:b/>
          <w:color w:val="ED1376"/>
          <w:sz w:val="44"/>
          <w:szCs w:val="44"/>
        </w:rPr>
        <w:tab/>
      </w:r>
    </w:p>
    <w:p w14:paraId="3257E3EE" w14:textId="77777777" w:rsidR="000F2983" w:rsidRPr="000842B6" w:rsidRDefault="000F2983" w:rsidP="000F2983">
      <w:pPr>
        <w:tabs>
          <w:tab w:val="center" w:pos="4419"/>
          <w:tab w:val="left" w:pos="7035"/>
        </w:tabs>
        <w:spacing w:line="240" w:lineRule="auto"/>
        <w:rPr>
          <w:rFonts w:asciiTheme="minorHAnsi" w:hAnsiTheme="minorHAnsi" w:cstheme="minorHAnsi"/>
          <w:b/>
          <w:color w:val="ED1376"/>
          <w:sz w:val="44"/>
          <w:szCs w:val="44"/>
        </w:rPr>
      </w:pPr>
    </w:p>
    <w:p w14:paraId="5E6E231D" w14:textId="398C06BB" w:rsidR="000F2983" w:rsidRPr="000842B6" w:rsidRDefault="000F2983" w:rsidP="00D96F28">
      <w:pPr>
        <w:tabs>
          <w:tab w:val="center" w:pos="4419"/>
        </w:tabs>
        <w:spacing w:line="240" w:lineRule="auto"/>
        <w:rPr>
          <w:rFonts w:asciiTheme="minorHAnsi" w:hAnsiTheme="minorHAnsi" w:cstheme="minorHAnsi"/>
          <w:b/>
          <w:color w:val="ED1376"/>
          <w:sz w:val="36"/>
          <w:szCs w:val="36"/>
        </w:rPr>
      </w:pPr>
      <w:r w:rsidRPr="000842B6">
        <w:rPr>
          <w:rFonts w:asciiTheme="minorHAnsi" w:hAnsiTheme="minorHAnsi" w:cstheme="minorHAnsi"/>
          <w:b/>
          <w:color w:val="ED1376"/>
          <w:sz w:val="36"/>
          <w:szCs w:val="36"/>
        </w:rPr>
        <w:t>Vocabulary part</w:t>
      </w:r>
      <w:r w:rsidR="00D96F28">
        <w:rPr>
          <w:rFonts w:asciiTheme="minorHAnsi" w:hAnsiTheme="minorHAnsi" w:cstheme="minorHAnsi"/>
          <w:b/>
          <w:color w:val="ED1376"/>
          <w:sz w:val="36"/>
          <w:szCs w:val="36"/>
        </w:rPr>
        <w:tab/>
      </w:r>
    </w:p>
    <w:p w14:paraId="2AF01A2A" w14:textId="47E5D7AB" w:rsidR="000F2983" w:rsidRPr="004537AF" w:rsidRDefault="000F2983" w:rsidP="000F2983">
      <w:pPr>
        <w:pStyle w:val="Prrafodelista"/>
        <w:numPr>
          <w:ilvl w:val="0"/>
          <w:numId w:val="5"/>
        </w:numPr>
        <w:rPr>
          <w:rFonts w:asciiTheme="minorHAnsi" w:hAnsiTheme="minorHAnsi" w:cstheme="minorHAnsi"/>
          <w:b/>
          <w:sz w:val="28"/>
          <w:szCs w:val="28"/>
        </w:rPr>
      </w:pPr>
      <w:r w:rsidRPr="004537AF">
        <w:rPr>
          <w:rFonts w:asciiTheme="minorHAnsi" w:hAnsiTheme="minorHAnsi" w:cstheme="minorHAnsi"/>
          <w:b/>
          <w:sz w:val="28"/>
          <w:szCs w:val="28"/>
        </w:rPr>
        <w:t>Answer the following questions:</w:t>
      </w:r>
    </w:p>
    <w:p w14:paraId="3087000C" w14:textId="461988AD" w:rsidR="000F2983" w:rsidRPr="004537AF" w:rsidRDefault="000F2983" w:rsidP="000F2983">
      <w:pPr>
        <w:spacing w:line="240" w:lineRule="auto"/>
        <w:rPr>
          <w:rFonts w:asciiTheme="minorHAnsi" w:hAnsiTheme="minorHAnsi" w:cstheme="minorHAnsi"/>
          <w:b/>
          <w:color w:val="ED1376"/>
          <w:sz w:val="28"/>
          <w:szCs w:val="28"/>
        </w:rPr>
      </w:pPr>
    </w:p>
    <w:p w14:paraId="1659B900" w14:textId="77777777" w:rsidR="000F2983" w:rsidRPr="004537AF" w:rsidRDefault="000F2983" w:rsidP="000F2983">
      <w:pPr>
        <w:pStyle w:val="NormalWeb"/>
        <w:spacing w:before="0" w:beforeAutospacing="0" w:after="0" w:afterAutospacing="0"/>
        <w:rPr>
          <w:rFonts w:asciiTheme="minorHAnsi" w:hAnsiTheme="minorHAnsi" w:cstheme="minorHAnsi"/>
          <w:sz w:val="28"/>
          <w:szCs w:val="28"/>
        </w:rPr>
      </w:pPr>
      <w:r w:rsidRPr="004537AF">
        <w:rPr>
          <w:rFonts w:asciiTheme="minorHAnsi" w:hAnsiTheme="minorHAnsi" w:cstheme="minorHAnsi"/>
          <w:noProof/>
          <w:color w:val="000000"/>
          <w:sz w:val="28"/>
          <w:szCs w:val="28"/>
          <w:bdr w:val="none" w:sz="0" w:space="0" w:color="auto" w:frame="1"/>
        </w:rPr>
        <w:drawing>
          <wp:inline distT="0" distB="0" distL="0" distR="0" wp14:anchorId="42B468E3" wp14:editId="7EB96906">
            <wp:extent cx="2491833" cy="164782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909" cy="1651182"/>
                    </a:xfrm>
                    <a:prstGeom prst="rect">
                      <a:avLst/>
                    </a:prstGeom>
                    <a:noFill/>
                    <a:ln>
                      <a:noFill/>
                    </a:ln>
                  </pic:spPr>
                </pic:pic>
              </a:graphicData>
            </a:graphic>
          </wp:inline>
        </w:drawing>
      </w:r>
    </w:p>
    <w:p w14:paraId="0B1AE2B6" w14:textId="77777777" w:rsidR="000F2983" w:rsidRPr="004537AF" w:rsidRDefault="000F2983" w:rsidP="000F2983">
      <w:pPr>
        <w:pStyle w:val="NormalWeb"/>
        <w:spacing w:before="0" w:beforeAutospacing="0" w:after="0" w:afterAutospacing="0"/>
        <w:rPr>
          <w:rFonts w:asciiTheme="minorHAnsi" w:hAnsiTheme="minorHAnsi" w:cstheme="minorHAnsi"/>
          <w:sz w:val="28"/>
          <w:szCs w:val="28"/>
        </w:rPr>
      </w:pPr>
      <w:r w:rsidRPr="004537AF">
        <w:rPr>
          <w:rStyle w:val="apple-tab-span"/>
          <w:rFonts w:asciiTheme="minorHAnsi" w:hAnsiTheme="minorHAnsi" w:cstheme="minorHAnsi"/>
          <w:color w:val="000000"/>
          <w:sz w:val="28"/>
          <w:szCs w:val="28"/>
        </w:rPr>
        <w:tab/>
      </w:r>
    </w:p>
    <w:p w14:paraId="21780BF4" w14:textId="5A9E2C65" w:rsidR="000F2983" w:rsidRPr="004537AF" w:rsidRDefault="000F2983" w:rsidP="00F237FE">
      <w:pPr>
        <w:pStyle w:val="NormalWeb"/>
        <w:numPr>
          <w:ilvl w:val="0"/>
          <w:numId w:val="4"/>
        </w:numPr>
        <w:spacing w:before="0" w:beforeAutospacing="0" w:after="0" w:afterAutospacing="0" w:line="480" w:lineRule="auto"/>
        <w:ind w:left="785"/>
        <w:textAlignment w:val="baseline"/>
        <w:rPr>
          <w:rFonts w:asciiTheme="minorHAnsi" w:hAnsiTheme="minorHAnsi" w:cstheme="minorHAnsi"/>
          <w:color w:val="000000"/>
          <w:sz w:val="28"/>
          <w:szCs w:val="28"/>
        </w:rPr>
      </w:pPr>
      <w:r w:rsidRPr="004537AF">
        <w:rPr>
          <w:rFonts w:asciiTheme="minorHAnsi" w:hAnsiTheme="minorHAnsi" w:cstheme="minorHAnsi"/>
          <w:color w:val="000000"/>
          <w:sz w:val="28"/>
          <w:szCs w:val="28"/>
        </w:rPr>
        <w:t>What is in the picture?</w:t>
      </w:r>
      <w:r w:rsidR="00362F70">
        <w:rPr>
          <w:rFonts w:asciiTheme="minorHAnsi" w:hAnsiTheme="minorHAnsi" w:cstheme="minorHAnsi"/>
          <w:color w:val="000000"/>
          <w:sz w:val="28"/>
          <w:szCs w:val="28"/>
        </w:rPr>
        <w:t xml:space="preserve"> </w:t>
      </w:r>
      <w:r w:rsidR="00362F70" w:rsidRPr="00362F70">
        <w:rPr>
          <w:rFonts w:asciiTheme="minorHAnsi" w:hAnsiTheme="minorHAnsi" w:cstheme="minorHAnsi"/>
          <w:color w:val="FF0000"/>
          <w:sz w:val="28"/>
          <w:szCs w:val="28"/>
        </w:rPr>
        <w:t>landscape</w:t>
      </w:r>
    </w:p>
    <w:p w14:paraId="156F4D16" w14:textId="130CD019" w:rsidR="000F2983" w:rsidRPr="004537AF" w:rsidRDefault="000F2983" w:rsidP="00F237FE">
      <w:pPr>
        <w:pStyle w:val="NormalWeb"/>
        <w:numPr>
          <w:ilvl w:val="0"/>
          <w:numId w:val="4"/>
        </w:numPr>
        <w:spacing w:before="0" w:beforeAutospacing="0" w:after="0" w:afterAutospacing="0" w:line="480" w:lineRule="auto"/>
        <w:ind w:left="785"/>
        <w:textAlignment w:val="baseline"/>
        <w:rPr>
          <w:rFonts w:asciiTheme="minorHAnsi" w:hAnsiTheme="minorHAnsi" w:cstheme="minorHAnsi"/>
          <w:color w:val="000000"/>
          <w:sz w:val="28"/>
          <w:szCs w:val="28"/>
        </w:rPr>
      </w:pPr>
      <w:r w:rsidRPr="004537AF">
        <w:rPr>
          <w:rFonts w:asciiTheme="minorHAnsi" w:hAnsiTheme="minorHAnsi" w:cstheme="minorHAnsi"/>
          <w:color w:val="000000"/>
          <w:sz w:val="28"/>
          <w:szCs w:val="28"/>
        </w:rPr>
        <w:t>What colors do you see?</w:t>
      </w:r>
      <w:r w:rsidR="00362F70">
        <w:rPr>
          <w:rFonts w:asciiTheme="minorHAnsi" w:hAnsiTheme="minorHAnsi" w:cstheme="minorHAnsi"/>
          <w:color w:val="000000"/>
          <w:sz w:val="28"/>
          <w:szCs w:val="28"/>
        </w:rPr>
        <w:t xml:space="preserve"> </w:t>
      </w:r>
      <w:r w:rsidR="00362F70">
        <w:rPr>
          <w:rFonts w:asciiTheme="minorHAnsi" w:hAnsiTheme="minorHAnsi" w:cstheme="minorHAnsi"/>
          <w:color w:val="FF0000"/>
          <w:sz w:val="28"/>
          <w:szCs w:val="28"/>
        </w:rPr>
        <w:t xml:space="preserve">Blue, greed </w:t>
      </w:r>
    </w:p>
    <w:p w14:paraId="69ECF65E" w14:textId="2D333E3D" w:rsidR="000F2983" w:rsidRPr="00362F70" w:rsidRDefault="000F2983" w:rsidP="00F237FE">
      <w:pPr>
        <w:pStyle w:val="NormalWeb"/>
        <w:numPr>
          <w:ilvl w:val="0"/>
          <w:numId w:val="4"/>
        </w:numPr>
        <w:spacing w:before="0" w:beforeAutospacing="0" w:after="0" w:afterAutospacing="0" w:line="480" w:lineRule="auto"/>
        <w:ind w:left="785"/>
        <w:textAlignment w:val="baseline"/>
        <w:rPr>
          <w:rFonts w:asciiTheme="minorHAnsi" w:hAnsiTheme="minorHAnsi" w:cstheme="minorHAnsi"/>
          <w:color w:val="FF0000"/>
          <w:sz w:val="28"/>
          <w:szCs w:val="28"/>
        </w:rPr>
      </w:pPr>
      <w:r w:rsidRPr="004537AF">
        <w:rPr>
          <w:rFonts w:asciiTheme="minorHAnsi" w:hAnsiTheme="minorHAnsi" w:cstheme="minorHAnsi"/>
          <w:color w:val="000000"/>
          <w:sz w:val="28"/>
          <w:szCs w:val="28"/>
        </w:rPr>
        <w:t>What do you like most about the landscape?</w:t>
      </w:r>
      <w:r w:rsidR="00362F70">
        <w:rPr>
          <w:rFonts w:asciiTheme="minorHAnsi" w:hAnsiTheme="minorHAnsi" w:cstheme="minorHAnsi"/>
          <w:color w:val="000000"/>
          <w:sz w:val="28"/>
          <w:szCs w:val="28"/>
        </w:rPr>
        <w:t xml:space="preserve"> </w:t>
      </w:r>
      <w:r w:rsidR="00362F70" w:rsidRPr="00362F70">
        <w:rPr>
          <w:rFonts w:asciiTheme="minorHAnsi" w:hAnsiTheme="minorHAnsi" w:cstheme="minorHAnsi"/>
          <w:color w:val="FF0000"/>
          <w:sz w:val="28"/>
          <w:szCs w:val="28"/>
        </w:rPr>
        <w:t>Is beautiful</w:t>
      </w:r>
      <w:r w:rsidR="00520A97">
        <w:rPr>
          <w:rFonts w:asciiTheme="minorHAnsi" w:hAnsiTheme="minorHAnsi" w:cstheme="minorHAnsi"/>
          <w:color w:val="FF0000"/>
          <w:sz w:val="28"/>
          <w:szCs w:val="28"/>
        </w:rPr>
        <w:t xml:space="preserve"> the</w:t>
      </w:r>
      <w:r w:rsidR="00362F70" w:rsidRPr="00362F70">
        <w:rPr>
          <w:rFonts w:asciiTheme="minorHAnsi" w:hAnsiTheme="minorHAnsi" w:cstheme="minorHAnsi"/>
          <w:color w:val="FF0000"/>
          <w:sz w:val="28"/>
          <w:szCs w:val="28"/>
        </w:rPr>
        <w:t xml:space="preserve"> </w:t>
      </w:r>
      <w:r w:rsidR="00520A97">
        <w:rPr>
          <w:rFonts w:asciiTheme="minorHAnsi" w:hAnsiTheme="minorHAnsi" w:cstheme="minorHAnsi"/>
          <w:color w:val="FF0000"/>
          <w:sz w:val="28"/>
          <w:szCs w:val="28"/>
        </w:rPr>
        <w:t xml:space="preserve">river </w:t>
      </w:r>
    </w:p>
    <w:p w14:paraId="5C9D3727" w14:textId="29FEFB33" w:rsidR="000F2983" w:rsidRPr="000842B6" w:rsidRDefault="000F2983" w:rsidP="000F2983">
      <w:pPr>
        <w:spacing w:line="240" w:lineRule="auto"/>
        <w:rPr>
          <w:rFonts w:asciiTheme="minorHAnsi" w:hAnsiTheme="minorHAnsi" w:cstheme="minorHAnsi"/>
          <w:b/>
          <w:color w:val="ED1376"/>
          <w:sz w:val="44"/>
          <w:szCs w:val="44"/>
        </w:rPr>
      </w:pPr>
    </w:p>
    <w:p w14:paraId="35F79C49" w14:textId="77335E4E" w:rsidR="00F237FE" w:rsidRPr="000842B6" w:rsidRDefault="00F237FE" w:rsidP="000F2983">
      <w:pPr>
        <w:spacing w:line="240" w:lineRule="auto"/>
        <w:rPr>
          <w:rFonts w:asciiTheme="minorHAnsi" w:hAnsiTheme="minorHAnsi" w:cstheme="minorHAnsi"/>
          <w:b/>
          <w:color w:val="ED1376"/>
          <w:sz w:val="44"/>
          <w:szCs w:val="44"/>
        </w:rPr>
      </w:pPr>
    </w:p>
    <w:p w14:paraId="08B5C29C" w14:textId="3FF7A048" w:rsidR="00F237FE" w:rsidRPr="000842B6" w:rsidRDefault="00F237FE" w:rsidP="000F2983">
      <w:pPr>
        <w:spacing w:line="240" w:lineRule="auto"/>
        <w:rPr>
          <w:rFonts w:asciiTheme="minorHAnsi" w:hAnsiTheme="minorHAnsi" w:cstheme="minorHAnsi"/>
          <w:b/>
          <w:color w:val="ED1376"/>
          <w:sz w:val="44"/>
          <w:szCs w:val="44"/>
        </w:rPr>
      </w:pPr>
    </w:p>
    <w:p w14:paraId="22AB74E7" w14:textId="77777777" w:rsidR="00BA0C2A" w:rsidRPr="000842B6" w:rsidRDefault="00BA0C2A">
      <w:pPr>
        <w:spacing w:line="240" w:lineRule="auto"/>
        <w:rPr>
          <w:rFonts w:asciiTheme="minorHAnsi" w:hAnsiTheme="minorHAnsi" w:cstheme="minorHAnsi"/>
          <w:b/>
          <w:color w:val="ED1376"/>
          <w:sz w:val="28"/>
          <w:szCs w:val="28"/>
        </w:rPr>
      </w:pPr>
    </w:p>
    <w:p w14:paraId="11F3D892" w14:textId="30AF5629" w:rsidR="000F2983" w:rsidRPr="000842B6" w:rsidRDefault="00B11CA1" w:rsidP="00F237FE">
      <w:pPr>
        <w:pStyle w:val="Prrafodelista"/>
        <w:numPr>
          <w:ilvl w:val="0"/>
          <w:numId w:val="5"/>
        </w:numPr>
        <w:rPr>
          <w:rFonts w:asciiTheme="minorHAnsi" w:hAnsiTheme="minorHAnsi" w:cstheme="minorHAnsi"/>
          <w:b/>
          <w:sz w:val="28"/>
          <w:szCs w:val="28"/>
        </w:rPr>
      </w:pPr>
      <w:r w:rsidRPr="000842B6">
        <w:rPr>
          <w:rFonts w:asciiTheme="minorHAnsi" w:hAnsiTheme="minorHAnsi" w:cstheme="minorHAnsi"/>
          <w:b/>
          <w:sz w:val="28"/>
          <w:szCs w:val="28"/>
        </w:rPr>
        <w:lastRenderedPageBreak/>
        <w:t xml:space="preserve">Complete the sentences with the correct word using the previous vocabulary </w:t>
      </w:r>
      <w:r w:rsidR="006C3FCF" w:rsidRPr="000842B6">
        <w:rPr>
          <w:rFonts w:asciiTheme="minorHAnsi" w:hAnsiTheme="minorHAnsi" w:cstheme="minorHAnsi"/>
          <w:b/>
          <w:sz w:val="28"/>
          <w:szCs w:val="28"/>
        </w:rPr>
        <w:t>(ppt)</w:t>
      </w:r>
    </w:p>
    <w:p w14:paraId="51893384" w14:textId="178A39E1" w:rsidR="000842B6" w:rsidRPr="000842B6" w:rsidRDefault="000842B6" w:rsidP="000842B6">
      <w:pPr>
        <w:pStyle w:val="Prrafodelista"/>
        <w:rPr>
          <w:rFonts w:asciiTheme="minorHAnsi" w:hAnsiTheme="minorHAnsi" w:cstheme="minorHAnsi"/>
          <w:b/>
          <w:sz w:val="28"/>
          <w:szCs w:val="28"/>
        </w:rPr>
      </w:pPr>
    </w:p>
    <w:p w14:paraId="2CDB27EF" w14:textId="73758263" w:rsidR="000842B6" w:rsidRPr="000842B6" w:rsidRDefault="002B42A7" w:rsidP="000842B6">
      <w:pPr>
        <w:pStyle w:val="Prrafodelista"/>
        <w:rPr>
          <w:rFonts w:asciiTheme="minorHAnsi" w:hAnsiTheme="minorHAnsi" w:cstheme="minorHAnsi"/>
          <w:b/>
          <w:sz w:val="28"/>
          <w:szCs w:val="28"/>
        </w:rPr>
      </w:pPr>
      <w:hyperlink r:id="rId10" w:history="1">
        <w:r w:rsidR="000842B6" w:rsidRPr="000842B6">
          <w:rPr>
            <w:rStyle w:val="Hipervnculo"/>
            <w:rFonts w:asciiTheme="minorHAnsi" w:hAnsiTheme="minorHAnsi" w:cstheme="minorHAnsi"/>
            <w:b/>
            <w:sz w:val="28"/>
            <w:szCs w:val="28"/>
          </w:rPr>
          <w:t>https://wordwall.net/resource/31916540/cycle-1-class-5</w:t>
        </w:r>
      </w:hyperlink>
    </w:p>
    <w:p w14:paraId="5E46639B" w14:textId="77777777" w:rsidR="000842B6" w:rsidRPr="000842B6" w:rsidRDefault="000842B6" w:rsidP="000842B6">
      <w:pPr>
        <w:pStyle w:val="Prrafodelista"/>
        <w:rPr>
          <w:rFonts w:asciiTheme="minorHAnsi" w:hAnsiTheme="minorHAnsi" w:cstheme="minorHAnsi"/>
          <w:b/>
          <w:sz w:val="28"/>
          <w:szCs w:val="28"/>
        </w:rPr>
      </w:pPr>
    </w:p>
    <w:p w14:paraId="5E4BEA8E" w14:textId="77777777" w:rsidR="00BA0C2A" w:rsidRPr="000842B6" w:rsidRDefault="00BA0C2A" w:rsidP="00F237FE">
      <w:pPr>
        <w:spacing w:line="240" w:lineRule="auto"/>
        <w:rPr>
          <w:rFonts w:asciiTheme="minorHAnsi" w:hAnsiTheme="minorHAnsi" w:cstheme="minorHAnsi"/>
          <w:b/>
          <w:sz w:val="28"/>
          <w:szCs w:val="28"/>
        </w:rPr>
      </w:pPr>
    </w:p>
    <w:p w14:paraId="217233FC" w14:textId="196E3F8A" w:rsidR="00BA0C2A" w:rsidRPr="004537AF" w:rsidRDefault="00B11CA1" w:rsidP="00F237FE">
      <w:pPr>
        <w:numPr>
          <w:ilvl w:val="0"/>
          <w:numId w:val="1"/>
        </w:numPr>
        <w:pBdr>
          <w:top w:val="nil"/>
          <w:left w:val="nil"/>
          <w:bottom w:val="nil"/>
          <w:right w:val="nil"/>
          <w:between w:val="nil"/>
        </w:pBdr>
        <w:spacing w:after="0" w:line="240" w:lineRule="auto"/>
        <w:rPr>
          <w:rFonts w:asciiTheme="minorHAnsi" w:hAnsiTheme="minorHAnsi" w:cstheme="minorHAnsi"/>
          <w:color w:val="000000"/>
          <w:sz w:val="28"/>
          <w:szCs w:val="28"/>
        </w:rPr>
      </w:pPr>
      <w:r w:rsidRPr="004537AF">
        <w:rPr>
          <w:rFonts w:asciiTheme="minorHAnsi" w:hAnsiTheme="minorHAnsi" w:cstheme="minorHAnsi"/>
          <w:color w:val="000000"/>
          <w:sz w:val="28"/>
          <w:szCs w:val="28"/>
        </w:rPr>
        <w:t>The steps for a problem solving are</w:t>
      </w:r>
      <w:r w:rsidR="003E7335">
        <w:rPr>
          <w:rFonts w:asciiTheme="minorHAnsi" w:hAnsiTheme="minorHAnsi" w:cstheme="minorHAnsi"/>
          <w:color w:val="000000"/>
          <w:sz w:val="28"/>
          <w:szCs w:val="28"/>
        </w:rPr>
        <w:t xml:space="preserve"> </w:t>
      </w:r>
      <w:r w:rsidR="00C93CFC" w:rsidRPr="00C93CFC">
        <w:rPr>
          <w:rFonts w:asciiTheme="minorHAnsi" w:hAnsiTheme="minorHAnsi" w:cstheme="minorHAnsi"/>
          <w:color w:val="FF0000"/>
          <w:sz w:val="28"/>
          <w:szCs w:val="28"/>
        </w:rPr>
        <w:t>analyze, evaluate, decide</w:t>
      </w:r>
      <w:r w:rsidRPr="004537AF">
        <w:rPr>
          <w:rFonts w:asciiTheme="minorHAnsi" w:hAnsiTheme="minorHAnsi" w:cstheme="minorHAnsi"/>
          <w:color w:val="000000"/>
          <w:sz w:val="28"/>
          <w:szCs w:val="28"/>
        </w:rPr>
        <w:t>………………</w:t>
      </w:r>
    </w:p>
    <w:p w14:paraId="354121B1" w14:textId="77777777" w:rsidR="00BA0C2A" w:rsidRPr="004537AF" w:rsidRDefault="00BA0C2A" w:rsidP="006C3FCF">
      <w:pPr>
        <w:pBdr>
          <w:top w:val="nil"/>
          <w:left w:val="nil"/>
          <w:bottom w:val="nil"/>
          <w:right w:val="nil"/>
          <w:between w:val="nil"/>
        </w:pBdr>
        <w:spacing w:after="0" w:line="240" w:lineRule="auto"/>
        <w:rPr>
          <w:rFonts w:asciiTheme="minorHAnsi" w:hAnsiTheme="minorHAnsi" w:cstheme="minorHAnsi"/>
          <w:color w:val="000000"/>
          <w:sz w:val="28"/>
          <w:szCs w:val="28"/>
        </w:rPr>
      </w:pPr>
    </w:p>
    <w:p w14:paraId="50CD518A" w14:textId="1B8EECFD" w:rsidR="00BA0C2A" w:rsidRPr="004537AF" w:rsidRDefault="00B11CA1" w:rsidP="006C3FCF">
      <w:pPr>
        <w:numPr>
          <w:ilvl w:val="0"/>
          <w:numId w:val="1"/>
        </w:numPr>
        <w:pBdr>
          <w:top w:val="nil"/>
          <w:left w:val="nil"/>
          <w:bottom w:val="nil"/>
          <w:right w:val="nil"/>
          <w:between w:val="nil"/>
        </w:pBdr>
        <w:spacing w:after="0" w:line="240" w:lineRule="auto"/>
        <w:rPr>
          <w:rFonts w:asciiTheme="minorHAnsi" w:hAnsiTheme="minorHAnsi" w:cstheme="minorHAnsi"/>
          <w:color w:val="000000"/>
          <w:sz w:val="28"/>
          <w:szCs w:val="28"/>
        </w:rPr>
      </w:pPr>
      <w:r w:rsidRPr="004537AF">
        <w:rPr>
          <w:rFonts w:asciiTheme="minorHAnsi" w:hAnsiTheme="minorHAnsi" w:cstheme="minorHAnsi"/>
          <w:color w:val="000000"/>
          <w:sz w:val="28"/>
          <w:szCs w:val="28"/>
        </w:rPr>
        <w:t xml:space="preserve">When you determine the factor of something </w:t>
      </w:r>
      <w:r w:rsidR="00831929" w:rsidRPr="004537AF">
        <w:rPr>
          <w:rFonts w:asciiTheme="minorHAnsi" w:hAnsiTheme="minorHAnsi" w:cstheme="minorHAnsi"/>
          <w:color w:val="000000"/>
          <w:sz w:val="28"/>
          <w:szCs w:val="28"/>
        </w:rPr>
        <w:t>you</w:t>
      </w:r>
      <w:r w:rsidR="00831929">
        <w:rPr>
          <w:rFonts w:asciiTheme="minorHAnsi" w:hAnsiTheme="minorHAnsi" w:cstheme="minorHAnsi"/>
          <w:color w:val="000000"/>
          <w:sz w:val="28"/>
          <w:szCs w:val="28"/>
        </w:rPr>
        <w:t xml:space="preserve"> is</w:t>
      </w:r>
      <w:r w:rsidR="00023C1A" w:rsidRPr="00023C1A">
        <w:rPr>
          <w:rFonts w:asciiTheme="minorHAnsi" w:hAnsiTheme="minorHAnsi" w:cstheme="minorHAnsi"/>
          <w:color w:val="FF0000"/>
          <w:sz w:val="28"/>
          <w:szCs w:val="28"/>
        </w:rPr>
        <w:t xml:space="preserve"> Analyze</w:t>
      </w:r>
      <w:r w:rsidRPr="004537AF">
        <w:rPr>
          <w:rFonts w:asciiTheme="minorHAnsi" w:hAnsiTheme="minorHAnsi" w:cstheme="minorHAnsi"/>
          <w:color w:val="000000"/>
          <w:sz w:val="28"/>
          <w:szCs w:val="28"/>
        </w:rPr>
        <w:t>…….</w:t>
      </w:r>
    </w:p>
    <w:p w14:paraId="6FBE023B" w14:textId="77777777" w:rsidR="00BA0C2A" w:rsidRPr="004537AF" w:rsidRDefault="00BA0C2A" w:rsidP="00F237FE">
      <w:pPr>
        <w:pBdr>
          <w:top w:val="nil"/>
          <w:left w:val="nil"/>
          <w:bottom w:val="nil"/>
          <w:right w:val="nil"/>
          <w:between w:val="nil"/>
        </w:pBdr>
        <w:spacing w:after="0" w:line="240" w:lineRule="auto"/>
        <w:ind w:left="720"/>
        <w:rPr>
          <w:rFonts w:asciiTheme="minorHAnsi" w:hAnsiTheme="minorHAnsi" w:cstheme="minorHAnsi"/>
          <w:color w:val="000000"/>
          <w:sz w:val="28"/>
          <w:szCs w:val="28"/>
        </w:rPr>
      </w:pPr>
    </w:p>
    <w:p w14:paraId="67688F3C" w14:textId="4C0A7A15" w:rsidR="00BA0C2A" w:rsidRPr="002A2451" w:rsidRDefault="00B11CA1" w:rsidP="00F237FE">
      <w:pPr>
        <w:numPr>
          <w:ilvl w:val="0"/>
          <w:numId w:val="1"/>
        </w:numPr>
        <w:pBdr>
          <w:top w:val="nil"/>
          <w:left w:val="nil"/>
          <w:bottom w:val="nil"/>
          <w:right w:val="nil"/>
          <w:between w:val="nil"/>
        </w:pBdr>
        <w:spacing w:after="0" w:line="240" w:lineRule="auto"/>
        <w:rPr>
          <w:rFonts w:asciiTheme="minorHAnsi" w:hAnsiTheme="minorHAnsi" w:cstheme="minorHAnsi"/>
          <w:color w:val="FF0000"/>
          <w:sz w:val="28"/>
          <w:szCs w:val="28"/>
        </w:rPr>
      </w:pPr>
      <w:r w:rsidRPr="004537AF">
        <w:rPr>
          <w:rFonts w:asciiTheme="minorHAnsi" w:hAnsiTheme="minorHAnsi" w:cstheme="minorHAnsi"/>
          <w:color w:val="000000"/>
          <w:sz w:val="28"/>
          <w:szCs w:val="28"/>
        </w:rPr>
        <w:t>When you have a final choice about something that means you have to</w:t>
      </w:r>
      <w:r w:rsidR="002A2451">
        <w:rPr>
          <w:rFonts w:asciiTheme="minorHAnsi" w:hAnsiTheme="minorHAnsi" w:cstheme="minorHAnsi"/>
          <w:color w:val="000000"/>
          <w:sz w:val="28"/>
          <w:szCs w:val="28"/>
        </w:rPr>
        <w:t xml:space="preserve"> </w:t>
      </w:r>
      <w:r w:rsidR="002A2451" w:rsidRPr="002A2451">
        <w:rPr>
          <w:rFonts w:asciiTheme="minorHAnsi" w:hAnsiTheme="minorHAnsi" w:cstheme="minorHAnsi"/>
          <w:color w:val="FF0000"/>
          <w:sz w:val="28"/>
          <w:szCs w:val="28"/>
        </w:rPr>
        <w:t>D</w:t>
      </w:r>
      <w:r w:rsidR="003E7335" w:rsidRPr="002A2451">
        <w:rPr>
          <w:rFonts w:asciiTheme="minorHAnsi" w:hAnsiTheme="minorHAnsi" w:cstheme="minorHAnsi"/>
          <w:color w:val="FF0000"/>
          <w:sz w:val="28"/>
          <w:szCs w:val="28"/>
        </w:rPr>
        <w:t>ecide</w:t>
      </w:r>
      <w:r w:rsidRPr="002A2451">
        <w:rPr>
          <w:rFonts w:asciiTheme="minorHAnsi" w:hAnsiTheme="minorHAnsi" w:cstheme="minorHAnsi"/>
          <w:sz w:val="28"/>
          <w:szCs w:val="28"/>
        </w:rPr>
        <w:t>….</w:t>
      </w:r>
    </w:p>
    <w:p w14:paraId="314BF01A" w14:textId="77777777" w:rsidR="00BA0C2A" w:rsidRPr="004537AF" w:rsidRDefault="00BA0C2A" w:rsidP="00F237FE">
      <w:pPr>
        <w:pBdr>
          <w:top w:val="nil"/>
          <w:left w:val="nil"/>
          <w:bottom w:val="nil"/>
          <w:right w:val="nil"/>
          <w:between w:val="nil"/>
        </w:pBdr>
        <w:spacing w:after="0" w:line="240" w:lineRule="auto"/>
        <w:ind w:left="720"/>
        <w:rPr>
          <w:rFonts w:asciiTheme="minorHAnsi" w:hAnsiTheme="minorHAnsi" w:cstheme="minorHAnsi"/>
          <w:color w:val="000000"/>
          <w:sz w:val="28"/>
          <w:szCs w:val="28"/>
        </w:rPr>
      </w:pPr>
    </w:p>
    <w:p w14:paraId="1C5D2E2B" w14:textId="1BB4FF80" w:rsidR="00BA0C2A" w:rsidRPr="004537AF" w:rsidRDefault="00B11CA1" w:rsidP="006C3FCF">
      <w:pPr>
        <w:numPr>
          <w:ilvl w:val="0"/>
          <w:numId w:val="1"/>
        </w:numPr>
        <w:pBdr>
          <w:top w:val="nil"/>
          <w:left w:val="nil"/>
          <w:bottom w:val="nil"/>
          <w:right w:val="nil"/>
          <w:between w:val="nil"/>
        </w:pBdr>
        <w:spacing w:after="0" w:line="240" w:lineRule="auto"/>
        <w:rPr>
          <w:rFonts w:asciiTheme="minorHAnsi" w:hAnsiTheme="minorHAnsi" w:cstheme="minorHAnsi"/>
          <w:color w:val="000000"/>
          <w:sz w:val="28"/>
          <w:szCs w:val="28"/>
        </w:rPr>
      </w:pPr>
      <w:r w:rsidRPr="004537AF">
        <w:rPr>
          <w:rFonts w:asciiTheme="minorHAnsi" w:hAnsiTheme="minorHAnsi" w:cstheme="minorHAnsi"/>
          <w:color w:val="000000"/>
          <w:sz w:val="28"/>
          <w:szCs w:val="28"/>
        </w:rPr>
        <w:t xml:space="preserve">After you analyze </w:t>
      </w:r>
      <w:r w:rsidR="00C93CFC" w:rsidRPr="004537AF">
        <w:rPr>
          <w:rFonts w:asciiTheme="minorHAnsi" w:hAnsiTheme="minorHAnsi" w:cstheme="minorHAnsi"/>
          <w:color w:val="000000"/>
          <w:sz w:val="28"/>
          <w:szCs w:val="28"/>
        </w:rPr>
        <w:t>something,</w:t>
      </w:r>
      <w:r w:rsidRPr="004537AF">
        <w:rPr>
          <w:rFonts w:asciiTheme="minorHAnsi" w:hAnsiTheme="minorHAnsi" w:cstheme="minorHAnsi"/>
          <w:color w:val="000000"/>
          <w:sz w:val="28"/>
          <w:szCs w:val="28"/>
        </w:rPr>
        <w:t xml:space="preserve"> you have to </w:t>
      </w:r>
      <w:r w:rsidR="003E7335" w:rsidRPr="003E7335">
        <w:rPr>
          <w:rFonts w:asciiTheme="minorHAnsi" w:hAnsiTheme="minorHAnsi" w:cstheme="minorHAnsi"/>
          <w:color w:val="FF0000"/>
          <w:sz w:val="28"/>
          <w:szCs w:val="28"/>
        </w:rPr>
        <w:t>are Evaluate</w:t>
      </w:r>
      <w:r w:rsidRPr="004537AF">
        <w:rPr>
          <w:rFonts w:asciiTheme="minorHAnsi" w:hAnsiTheme="minorHAnsi" w:cstheme="minorHAnsi"/>
          <w:color w:val="000000"/>
          <w:sz w:val="28"/>
          <w:szCs w:val="28"/>
        </w:rPr>
        <w:t>……………….</w:t>
      </w:r>
    </w:p>
    <w:p w14:paraId="69762517" w14:textId="77777777" w:rsidR="006C3FCF" w:rsidRPr="004537AF" w:rsidRDefault="006C3FCF" w:rsidP="006C3FCF">
      <w:pPr>
        <w:pBdr>
          <w:top w:val="nil"/>
          <w:left w:val="nil"/>
          <w:bottom w:val="nil"/>
          <w:right w:val="nil"/>
          <w:between w:val="nil"/>
        </w:pBdr>
        <w:spacing w:after="0" w:line="240" w:lineRule="auto"/>
        <w:rPr>
          <w:rFonts w:asciiTheme="minorHAnsi" w:hAnsiTheme="minorHAnsi" w:cstheme="minorHAnsi"/>
          <w:color w:val="000000"/>
          <w:sz w:val="28"/>
          <w:szCs w:val="28"/>
        </w:rPr>
      </w:pPr>
    </w:p>
    <w:p w14:paraId="3DC0F745" w14:textId="35AA60B1" w:rsidR="00BA0C2A" w:rsidRPr="004537AF" w:rsidRDefault="00B11CA1" w:rsidP="00F237FE">
      <w:pPr>
        <w:numPr>
          <w:ilvl w:val="0"/>
          <w:numId w:val="1"/>
        </w:numPr>
        <w:pBdr>
          <w:top w:val="nil"/>
          <w:left w:val="nil"/>
          <w:bottom w:val="nil"/>
          <w:right w:val="nil"/>
          <w:between w:val="nil"/>
        </w:pBdr>
        <w:spacing w:after="0" w:line="240" w:lineRule="auto"/>
        <w:rPr>
          <w:rFonts w:asciiTheme="minorHAnsi" w:hAnsiTheme="minorHAnsi" w:cstheme="minorHAnsi"/>
          <w:color w:val="000000"/>
          <w:sz w:val="28"/>
          <w:szCs w:val="28"/>
        </w:rPr>
      </w:pPr>
      <w:r w:rsidRPr="004537AF">
        <w:rPr>
          <w:rFonts w:asciiTheme="minorHAnsi" w:hAnsiTheme="minorHAnsi" w:cstheme="minorHAnsi"/>
          <w:color w:val="000000"/>
          <w:sz w:val="28"/>
          <w:szCs w:val="28"/>
        </w:rPr>
        <w:t xml:space="preserve">When you verify </w:t>
      </w:r>
      <w:r w:rsidR="00C93CFC" w:rsidRPr="004537AF">
        <w:rPr>
          <w:rFonts w:asciiTheme="minorHAnsi" w:hAnsiTheme="minorHAnsi" w:cstheme="minorHAnsi"/>
          <w:color w:val="000000"/>
          <w:sz w:val="28"/>
          <w:szCs w:val="28"/>
        </w:rPr>
        <w:t>something,</w:t>
      </w:r>
      <w:r w:rsidRPr="004537AF">
        <w:rPr>
          <w:rFonts w:asciiTheme="minorHAnsi" w:hAnsiTheme="minorHAnsi" w:cstheme="minorHAnsi"/>
          <w:color w:val="000000"/>
          <w:sz w:val="28"/>
          <w:szCs w:val="28"/>
        </w:rPr>
        <w:t xml:space="preserve"> you</w:t>
      </w:r>
      <w:r w:rsidR="002A2451">
        <w:rPr>
          <w:rFonts w:asciiTheme="minorHAnsi" w:hAnsiTheme="minorHAnsi" w:cstheme="minorHAnsi"/>
          <w:color w:val="000000"/>
          <w:sz w:val="28"/>
          <w:szCs w:val="28"/>
        </w:rPr>
        <w:t xml:space="preserve"> </w:t>
      </w:r>
      <w:r w:rsidR="002A2451" w:rsidRPr="002A2451">
        <w:rPr>
          <w:rFonts w:asciiTheme="minorHAnsi" w:hAnsiTheme="minorHAnsi" w:cstheme="minorHAnsi"/>
          <w:color w:val="FF0000"/>
          <w:sz w:val="28"/>
          <w:szCs w:val="28"/>
        </w:rPr>
        <w:t xml:space="preserve">Evaluate </w:t>
      </w:r>
      <w:r w:rsidRPr="004537AF">
        <w:rPr>
          <w:rFonts w:asciiTheme="minorHAnsi" w:hAnsiTheme="minorHAnsi" w:cstheme="minorHAnsi"/>
          <w:color w:val="000000"/>
          <w:sz w:val="28"/>
          <w:szCs w:val="28"/>
        </w:rPr>
        <w:t>……….</w:t>
      </w:r>
    </w:p>
    <w:p w14:paraId="2EDAEF21" w14:textId="77777777" w:rsidR="00BA0C2A" w:rsidRPr="004537AF" w:rsidRDefault="00BA0C2A" w:rsidP="00F237FE">
      <w:pPr>
        <w:pBdr>
          <w:top w:val="nil"/>
          <w:left w:val="nil"/>
          <w:bottom w:val="nil"/>
          <w:right w:val="nil"/>
          <w:between w:val="nil"/>
        </w:pBdr>
        <w:spacing w:after="0" w:line="240" w:lineRule="auto"/>
        <w:ind w:left="360"/>
        <w:rPr>
          <w:rFonts w:asciiTheme="minorHAnsi" w:hAnsiTheme="minorHAnsi" w:cstheme="minorHAnsi"/>
          <w:color w:val="000000"/>
          <w:sz w:val="28"/>
          <w:szCs w:val="28"/>
        </w:rPr>
      </w:pPr>
    </w:p>
    <w:p w14:paraId="20148F65" w14:textId="41F1CBCF" w:rsidR="00BA0C2A" w:rsidRPr="004537AF" w:rsidRDefault="00B11CA1" w:rsidP="00F237FE">
      <w:pPr>
        <w:numPr>
          <w:ilvl w:val="0"/>
          <w:numId w:val="1"/>
        </w:numPr>
        <w:pBdr>
          <w:top w:val="nil"/>
          <w:left w:val="nil"/>
          <w:bottom w:val="nil"/>
          <w:right w:val="nil"/>
          <w:between w:val="nil"/>
        </w:pBdr>
        <w:spacing w:after="0" w:line="240" w:lineRule="auto"/>
        <w:rPr>
          <w:rFonts w:asciiTheme="minorHAnsi" w:hAnsiTheme="minorHAnsi" w:cstheme="minorHAnsi"/>
          <w:color w:val="000000"/>
          <w:sz w:val="28"/>
          <w:szCs w:val="28"/>
        </w:rPr>
      </w:pPr>
      <w:r w:rsidRPr="004537AF">
        <w:rPr>
          <w:rFonts w:asciiTheme="minorHAnsi" w:hAnsiTheme="minorHAnsi" w:cstheme="minorHAnsi"/>
          <w:color w:val="000000"/>
          <w:sz w:val="28"/>
          <w:szCs w:val="28"/>
        </w:rPr>
        <w:t xml:space="preserve">The 7 steps of decision making process </w:t>
      </w:r>
      <w:r w:rsidR="00831929" w:rsidRPr="004537AF">
        <w:rPr>
          <w:rFonts w:asciiTheme="minorHAnsi" w:hAnsiTheme="minorHAnsi" w:cstheme="minorHAnsi"/>
          <w:color w:val="000000"/>
          <w:sz w:val="28"/>
          <w:szCs w:val="28"/>
        </w:rPr>
        <w:t xml:space="preserve">are </w:t>
      </w:r>
      <w:r w:rsidR="00831929" w:rsidRPr="00831929">
        <w:rPr>
          <w:rFonts w:asciiTheme="minorHAnsi" w:hAnsiTheme="minorHAnsi" w:cstheme="minorHAnsi"/>
          <w:color w:val="FF0000"/>
          <w:sz w:val="28"/>
          <w:szCs w:val="28"/>
        </w:rPr>
        <w:t xml:space="preserve">collect information </w:t>
      </w:r>
      <w:r w:rsidRPr="004537AF">
        <w:rPr>
          <w:rFonts w:asciiTheme="minorHAnsi" w:hAnsiTheme="minorHAnsi" w:cstheme="minorHAnsi"/>
          <w:color w:val="000000"/>
          <w:sz w:val="28"/>
          <w:szCs w:val="28"/>
        </w:rPr>
        <w:t>………</w:t>
      </w:r>
    </w:p>
    <w:p w14:paraId="26CA8FDA" w14:textId="77777777" w:rsidR="00BA0C2A" w:rsidRPr="004537AF" w:rsidRDefault="00BA0C2A" w:rsidP="006C3FCF">
      <w:pPr>
        <w:pBdr>
          <w:top w:val="nil"/>
          <w:left w:val="nil"/>
          <w:bottom w:val="nil"/>
          <w:right w:val="nil"/>
          <w:between w:val="nil"/>
        </w:pBdr>
        <w:spacing w:after="0" w:line="240" w:lineRule="auto"/>
        <w:rPr>
          <w:rFonts w:asciiTheme="minorHAnsi" w:hAnsiTheme="minorHAnsi" w:cstheme="minorHAnsi"/>
          <w:color w:val="000000"/>
          <w:sz w:val="28"/>
          <w:szCs w:val="28"/>
        </w:rPr>
      </w:pPr>
    </w:p>
    <w:p w14:paraId="43FD6BF9" w14:textId="731C7C51" w:rsidR="00BA0C2A" w:rsidRPr="004537AF" w:rsidRDefault="00B11CA1" w:rsidP="00F237FE">
      <w:pPr>
        <w:numPr>
          <w:ilvl w:val="0"/>
          <w:numId w:val="1"/>
        </w:numPr>
        <w:pBdr>
          <w:top w:val="nil"/>
          <w:left w:val="nil"/>
          <w:bottom w:val="nil"/>
          <w:right w:val="nil"/>
          <w:between w:val="nil"/>
        </w:pBdr>
        <w:spacing w:after="0" w:line="240" w:lineRule="auto"/>
        <w:rPr>
          <w:rFonts w:asciiTheme="minorHAnsi" w:hAnsiTheme="minorHAnsi" w:cstheme="minorHAnsi"/>
          <w:color w:val="000000"/>
          <w:sz w:val="28"/>
          <w:szCs w:val="28"/>
        </w:rPr>
      </w:pPr>
      <w:r w:rsidRPr="004537AF">
        <w:rPr>
          <w:rFonts w:asciiTheme="minorHAnsi" w:hAnsiTheme="minorHAnsi" w:cstheme="minorHAnsi"/>
          <w:color w:val="000000"/>
          <w:sz w:val="28"/>
          <w:szCs w:val="28"/>
        </w:rPr>
        <w:t xml:space="preserve">After you identify the </w:t>
      </w:r>
      <w:r w:rsidR="00C93CFC" w:rsidRPr="004537AF">
        <w:rPr>
          <w:rFonts w:asciiTheme="minorHAnsi" w:hAnsiTheme="minorHAnsi" w:cstheme="minorHAnsi"/>
          <w:color w:val="000000"/>
          <w:sz w:val="28"/>
          <w:szCs w:val="28"/>
        </w:rPr>
        <w:t>problem,</w:t>
      </w:r>
      <w:r w:rsidRPr="004537AF">
        <w:rPr>
          <w:rFonts w:asciiTheme="minorHAnsi" w:hAnsiTheme="minorHAnsi" w:cstheme="minorHAnsi"/>
          <w:color w:val="000000"/>
          <w:sz w:val="28"/>
          <w:szCs w:val="28"/>
        </w:rPr>
        <w:t xml:space="preserve"> you have to </w:t>
      </w:r>
      <w:r w:rsidR="002A2451" w:rsidRPr="00831929">
        <w:rPr>
          <w:rFonts w:asciiTheme="minorHAnsi" w:hAnsiTheme="minorHAnsi" w:cstheme="minorHAnsi"/>
          <w:color w:val="FF0000"/>
          <w:sz w:val="28"/>
          <w:szCs w:val="28"/>
        </w:rPr>
        <w:t>impl</w:t>
      </w:r>
      <w:r w:rsidR="00831929" w:rsidRPr="00831929">
        <w:rPr>
          <w:rFonts w:asciiTheme="minorHAnsi" w:hAnsiTheme="minorHAnsi" w:cstheme="minorHAnsi"/>
          <w:color w:val="FF0000"/>
          <w:sz w:val="28"/>
          <w:szCs w:val="28"/>
        </w:rPr>
        <w:t xml:space="preserve">ement </w:t>
      </w:r>
      <w:r w:rsidR="002A2451" w:rsidRPr="00831929">
        <w:rPr>
          <w:rFonts w:asciiTheme="minorHAnsi" w:hAnsiTheme="minorHAnsi" w:cstheme="minorHAnsi"/>
          <w:color w:val="FF0000"/>
          <w:sz w:val="28"/>
          <w:szCs w:val="28"/>
        </w:rPr>
        <w:t>action</w:t>
      </w:r>
      <w:r w:rsidRPr="004537AF">
        <w:rPr>
          <w:rFonts w:asciiTheme="minorHAnsi" w:hAnsiTheme="minorHAnsi" w:cstheme="minorHAnsi"/>
          <w:color w:val="000000"/>
          <w:sz w:val="28"/>
          <w:szCs w:val="28"/>
        </w:rPr>
        <w:t>………</w:t>
      </w:r>
    </w:p>
    <w:p w14:paraId="6C23F7C3" w14:textId="77777777" w:rsidR="00BA0C2A" w:rsidRPr="004537AF" w:rsidRDefault="00BA0C2A" w:rsidP="00F237FE">
      <w:pPr>
        <w:pBdr>
          <w:top w:val="nil"/>
          <w:left w:val="nil"/>
          <w:bottom w:val="nil"/>
          <w:right w:val="nil"/>
          <w:between w:val="nil"/>
        </w:pBdr>
        <w:spacing w:after="0" w:line="240" w:lineRule="auto"/>
        <w:ind w:left="360"/>
        <w:rPr>
          <w:rFonts w:asciiTheme="minorHAnsi" w:hAnsiTheme="minorHAnsi" w:cstheme="minorHAnsi"/>
          <w:color w:val="000000"/>
          <w:sz w:val="28"/>
          <w:szCs w:val="28"/>
        </w:rPr>
      </w:pPr>
    </w:p>
    <w:p w14:paraId="3AE4D88B" w14:textId="156C5501" w:rsidR="00BA0C2A" w:rsidRPr="004537AF" w:rsidRDefault="00B11CA1" w:rsidP="00F237FE">
      <w:pPr>
        <w:numPr>
          <w:ilvl w:val="0"/>
          <w:numId w:val="1"/>
        </w:numPr>
        <w:pBdr>
          <w:top w:val="nil"/>
          <w:left w:val="nil"/>
          <w:bottom w:val="nil"/>
          <w:right w:val="nil"/>
          <w:between w:val="nil"/>
        </w:pBdr>
        <w:spacing w:after="0" w:line="240" w:lineRule="auto"/>
        <w:rPr>
          <w:rFonts w:asciiTheme="minorHAnsi" w:hAnsiTheme="minorHAnsi" w:cstheme="minorHAnsi"/>
          <w:color w:val="000000"/>
          <w:sz w:val="28"/>
          <w:szCs w:val="28"/>
        </w:rPr>
      </w:pPr>
      <w:r w:rsidRPr="004537AF">
        <w:rPr>
          <w:rFonts w:asciiTheme="minorHAnsi" w:hAnsiTheme="minorHAnsi" w:cstheme="minorHAnsi"/>
          <w:color w:val="000000"/>
          <w:sz w:val="28"/>
          <w:szCs w:val="28"/>
        </w:rPr>
        <w:t>Before you evaluate the results you have to…</w:t>
      </w:r>
      <w:r w:rsidR="002A2451" w:rsidRPr="00C93CFC">
        <w:rPr>
          <w:rFonts w:asciiTheme="minorHAnsi" w:hAnsiTheme="minorHAnsi" w:cstheme="minorHAnsi"/>
          <w:color w:val="FF0000"/>
          <w:sz w:val="28"/>
          <w:szCs w:val="28"/>
        </w:rPr>
        <w:t>ident</w:t>
      </w:r>
      <w:r w:rsidR="00C93CFC" w:rsidRPr="00C93CFC">
        <w:rPr>
          <w:rFonts w:asciiTheme="minorHAnsi" w:hAnsiTheme="minorHAnsi" w:cstheme="minorHAnsi"/>
          <w:color w:val="FF0000"/>
          <w:sz w:val="28"/>
          <w:szCs w:val="28"/>
        </w:rPr>
        <w:t>ify</w:t>
      </w:r>
      <w:r w:rsidR="002A2451" w:rsidRPr="00C93CFC">
        <w:rPr>
          <w:rFonts w:asciiTheme="minorHAnsi" w:hAnsiTheme="minorHAnsi" w:cstheme="minorHAnsi"/>
          <w:color w:val="FF0000"/>
          <w:sz w:val="28"/>
          <w:szCs w:val="28"/>
        </w:rPr>
        <w:t xml:space="preserve"> alt</w:t>
      </w:r>
      <w:r w:rsidR="00C93CFC" w:rsidRPr="00C93CFC">
        <w:rPr>
          <w:rFonts w:asciiTheme="minorHAnsi" w:hAnsiTheme="minorHAnsi" w:cstheme="minorHAnsi"/>
          <w:color w:val="FF0000"/>
          <w:sz w:val="28"/>
          <w:szCs w:val="28"/>
        </w:rPr>
        <w:t>ernatives</w:t>
      </w:r>
      <w:r w:rsidRPr="004537AF">
        <w:rPr>
          <w:rFonts w:asciiTheme="minorHAnsi" w:hAnsiTheme="minorHAnsi" w:cstheme="minorHAnsi"/>
          <w:color w:val="000000"/>
          <w:sz w:val="28"/>
          <w:szCs w:val="28"/>
        </w:rPr>
        <w:t>…..</w:t>
      </w:r>
    </w:p>
    <w:p w14:paraId="50077AA3" w14:textId="77777777" w:rsidR="00BA0C2A" w:rsidRPr="004537AF" w:rsidRDefault="00BA0C2A" w:rsidP="006C3FCF">
      <w:pPr>
        <w:pBdr>
          <w:top w:val="nil"/>
          <w:left w:val="nil"/>
          <w:bottom w:val="nil"/>
          <w:right w:val="nil"/>
          <w:between w:val="nil"/>
        </w:pBdr>
        <w:spacing w:after="0" w:line="240" w:lineRule="auto"/>
        <w:rPr>
          <w:rFonts w:asciiTheme="minorHAnsi" w:hAnsiTheme="minorHAnsi" w:cstheme="minorHAnsi"/>
          <w:color w:val="000000"/>
          <w:sz w:val="28"/>
          <w:szCs w:val="28"/>
        </w:rPr>
      </w:pPr>
    </w:p>
    <w:p w14:paraId="49F89D8D" w14:textId="419AB0F8" w:rsidR="00BA0C2A" w:rsidRPr="004537AF" w:rsidRDefault="00B11CA1" w:rsidP="00F237FE">
      <w:pPr>
        <w:numPr>
          <w:ilvl w:val="0"/>
          <w:numId w:val="1"/>
        </w:numPr>
        <w:pBdr>
          <w:top w:val="nil"/>
          <w:left w:val="nil"/>
          <w:bottom w:val="nil"/>
          <w:right w:val="nil"/>
          <w:between w:val="nil"/>
        </w:pBdr>
        <w:spacing w:after="160" w:line="240" w:lineRule="auto"/>
        <w:rPr>
          <w:rFonts w:asciiTheme="minorHAnsi" w:hAnsiTheme="minorHAnsi" w:cstheme="minorHAnsi"/>
          <w:color w:val="000000"/>
          <w:sz w:val="28"/>
          <w:szCs w:val="28"/>
        </w:rPr>
      </w:pPr>
      <w:r w:rsidRPr="004537AF">
        <w:rPr>
          <w:rFonts w:asciiTheme="minorHAnsi" w:hAnsiTheme="minorHAnsi" w:cstheme="minorHAnsi"/>
          <w:color w:val="000000"/>
          <w:sz w:val="28"/>
          <w:szCs w:val="28"/>
        </w:rPr>
        <w:t>After you identify the alternatives you have to</w:t>
      </w:r>
      <w:r w:rsidR="00EF5067">
        <w:rPr>
          <w:rFonts w:asciiTheme="minorHAnsi" w:hAnsiTheme="minorHAnsi" w:cstheme="minorHAnsi"/>
          <w:color w:val="000000"/>
          <w:sz w:val="28"/>
          <w:szCs w:val="28"/>
        </w:rPr>
        <w:t xml:space="preserve"> </w:t>
      </w:r>
      <w:r w:rsidR="00EF5067" w:rsidRPr="00EF5067">
        <w:rPr>
          <w:rFonts w:asciiTheme="minorHAnsi" w:hAnsiTheme="minorHAnsi" w:cstheme="minorHAnsi"/>
          <w:color w:val="FF0000"/>
          <w:sz w:val="28"/>
          <w:szCs w:val="28"/>
        </w:rPr>
        <w:t>weigh the evidences</w:t>
      </w:r>
      <w:r w:rsidRPr="004537AF">
        <w:rPr>
          <w:rFonts w:asciiTheme="minorHAnsi" w:hAnsiTheme="minorHAnsi" w:cstheme="minorHAnsi"/>
          <w:color w:val="000000"/>
          <w:sz w:val="28"/>
          <w:szCs w:val="28"/>
        </w:rPr>
        <w:t>………..</w:t>
      </w:r>
    </w:p>
    <w:p w14:paraId="61C0F7FF" w14:textId="0B0B78C1" w:rsidR="00BA0C2A" w:rsidRDefault="00BA0C2A" w:rsidP="00F237FE">
      <w:pPr>
        <w:spacing w:line="240" w:lineRule="auto"/>
        <w:rPr>
          <w:rFonts w:asciiTheme="minorHAnsi" w:hAnsiTheme="minorHAnsi" w:cstheme="minorHAnsi"/>
          <w:sz w:val="20"/>
          <w:szCs w:val="20"/>
        </w:rPr>
      </w:pPr>
    </w:p>
    <w:p w14:paraId="52244287" w14:textId="54191AA5" w:rsidR="000842B6" w:rsidRDefault="000842B6" w:rsidP="00F237FE">
      <w:pPr>
        <w:spacing w:line="240" w:lineRule="auto"/>
        <w:rPr>
          <w:rFonts w:asciiTheme="minorHAnsi" w:hAnsiTheme="minorHAnsi" w:cstheme="minorHAnsi"/>
          <w:sz w:val="20"/>
          <w:szCs w:val="20"/>
        </w:rPr>
      </w:pPr>
    </w:p>
    <w:p w14:paraId="62201178" w14:textId="034B0728" w:rsidR="000842B6" w:rsidRDefault="000842B6" w:rsidP="00F237FE">
      <w:pPr>
        <w:spacing w:line="240" w:lineRule="auto"/>
        <w:rPr>
          <w:rFonts w:asciiTheme="minorHAnsi" w:hAnsiTheme="minorHAnsi" w:cstheme="minorHAnsi"/>
          <w:sz w:val="20"/>
          <w:szCs w:val="20"/>
        </w:rPr>
      </w:pPr>
    </w:p>
    <w:p w14:paraId="705E45D9" w14:textId="6BAA7823" w:rsidR="000842B6" w:rsidRDefault="000842B6" w:rsidP="00F237FE">
      <w:pPr>
        <w:spacing w:line="240" w:lineRule="auto"/>
        <w:rPr>
          <w:rFonts w:asciiTheme="minorHAnsi" w:hAnsiTheme="minorHAnsi" w:cstheme="minorHAnsi"/>
          <w:sz w:val="20"/>
          <w:szCs w:val="20"/>
        </w:rPr>
      </w:pPr>
    </w:p>
    <w:p w14:paraId="05CFD3A0" w14:textId="10F64CD0" w:rsidR="000842B6" w:rsidRDefault="000842B6" w:rsidP="00F237FE">
      <w:pPr>
        <w:spacing w:line="240" w:lineRule="auto"/>
        <w:rPr>
          <w:rFonts w:asciiTheme="minorHAnsi" w:hAnsiTheme="minorHAnsi" w:cstheme="minorHAnsi"/>
          <w:sz w:val="20"/>
          <w:szCs w:val="20"/>
        </w:rPr>
      </w:pPr>
    </w:p>
    <w:p w14:paraId="53ED7711" w14:textId="57FDA728" w:rsidR="000842B6" w:rsidRDefault="000842B6" w:rsidP="00F237FE">
      <w:pPr>
        <w:spacing w:line="240" w:lineRule="auto"/>
        <w:rPr>
          <w:rFonts w:asciiTheme="minorHAnsi" w:hAnsiTheme="minorHAnsi" w:cstheme="minorHAnsi"/>
          <w:sz w:val="20"/>
          <w:szCs w:val="20"/>
        </w:rPr>
      </w:pPr>
    </w:p>
    <w:p w14:paraId="39029D85" w14:textId="3461D80D" w:rsidR="000842B6" w:rsidRDefault="000842B6" w:rsidP="00F237FE">
      <w:pPr>
        <w:spacing w:line="240" w:lineRule="auto"/>
        <w:rPr>
          <w:rFonts w:asciiTheme="minorHAnsi" w:hAnsiTheme="minorHAnsi" w:cstheme="minorHAnsi"/>
          <w:sz w:val="20"/>
          <w:szCs w:val="20"/>
        </w:rPr>
      </w:pPr>
    </w:p>
    <w:p w14:paraId="28AA314F" w14:textId="24325B39" w:rsidR="000842B6" w:rsidRDefault="000842B6" w:rsidP="00F237FE">
      <w:pPr>
        <w:spacing w:line="240" w:lineRule="auto"/>
        <w:rPr>
          <w:rFonts w:asciiTheme="minorHAnsi" w:hAnsiTheme="minorHAnsi" w:cstheme="minorHAnsi"/>
          <w:sz w:val="20"/>
          <w:szCs w:val="20"/>
        </w:rPr>
      </w:pPr>
    </w:p>
    <w:p w14:paraId="3AE26409" w14:textId="1A248E4E" w:rsidR="000842B6" w:rsidRDefault="000842B6" w:rsidP="00F237FE">
      <w:pPr>
        <w:spacing w:line="240" w:lineRule="auto"/>
        <w:rPr>
          <w:rFonts w:asciiTheme="minorHAnsi" w:hAnsiTheme="minorHAnsi" w:cstheme="minorHAnsi"/>
          <w:sz w:val="20"/>
          <w:szCs w:val="20"/>
        </w:rPr>
      </w:pPr>
    </w:p>
    <w:p w14:paraId="0774026F" w14:textId="088E035E" w:rsidR="000842B6" w:rsidRDefault="000842B6" w:rsidP="00F237FE">
      <w:pPr>
        <w:spacing w:line="240" w:lineRule="auto"/>
        <w:rPr>
          <w:rFonts w:asciiTheme="minorHAnsi" w:hAnsiTheme="minorHAnsi" w:cstheme="minorHAnsi"/>
          <w:sz w:val="20"/>
          <w:szCs w:val="20"/>
        </w:rPr>
      </w:pPr>
    </w:p>
    <w:p w14:paraId="4B23D29D" w14:textId="77777777" w:rsidR="000842B6" w:rsidRPr="000842B6" w:rsidRDefault="000842B6" w:rsidP="00F237FE">
      <w:pPr>
        <w:spacing w:line="240" w:lineRule="auto"/>
        <w:rPr>
          <w:rFonts w:asciiTheme="minorHAnsi" w:hAnsiTheme="minorHAnsi" w:cstheme="minorHAnsi"/>
          <w:sz w:val="20"/>
          <w:szCs w:val="20"/>
        </w:rPr>
      </w:pPr>
    </w:p>
    <w:p w14:paraId="537AA81E" w14:textId="77777777" w:rsidR="006C3FCF" w:rsidRPr="000842B6" w:rsidRDefault="006C3FCF" w:rsidP="006C3FCF">
      <w:pPr>
        <w:spacing w:line="240" w:lineRule="auto"/>
        <w:jc w:val="center"/>
        <w:rPr>
          <w:rFonts w:asciiTheme="minorHAnsi" w:hAnsiTheme="minorHAnsi" w:cstheme="minorHAnsi"/>
          <w:b/>
          <w:color w:val="ED1376"/>
          <w:sz w:val="44"/>
          <w:szCs w:val="44"/>
        </w:rPr>
      </w:pPr>
      <w:r w:rsidRPr="000842B6">
        <w:rPr>
          <w:rFonts w:asciiTheme="minorHAnsi" w:hAnsiTheme="minorHAnsi" w:cstheme="minorHAnsi"/>
          <w:b/>
          <w:color w:val="ED1376"/>
          <w:sz w:val="44"/>
          <w:szCs w:val="44"/>
        </w:rPr>
        <w:t>Reading strategy</w:t>
      </w:r>
    </w:p>
    <w:p w14:paraId="2172FDAD" w14:textId="77777777" w:rsidR="006C3FCF" w:rsidRPr="000842B6" w:rsidRDefault="006C3FCF" w:rsidP="00F237FE">
      <w:pPr>
        <w:spacing w:line="240" w:lineRule="auto"/>
        <w:rPr>
          <w:rFonts w:asciiTheme="minorHAnsi" w:hAnsiTheme="minorHAnsi" w:cstheme="minorHAnsi"/>
          <w:sz w:val="20"/>
          <w:szCs w:val="20"/>
        </w:rPr>
      </w:pPr>
    </w:p>
    <w:p w14:paraId="42F6E04E" w14:textId="60470EF1" w:rsidR="00BA0C2A" w:rsidRPr="000842B6" w:rsidRDefault="006C3FCF" w:rsidP="00F237FE">
      <w:pPr>
        <w:spacing w:line="240" w:lineRule="auto"/>
        <w:rPr>
          <w:rFonts w:asciiTheme="minorHAnsi" w:hAnsiTheme="minorHAnsi" w:cstheme="minorHAnsi"/>
          <w:sz w:val="28"/>
          <w:szCs w:val="28"/>
        </w:rPr>
      </w:pPr>
      <w:r w:rsidRPr="000842B6">
        <w:rPr>
          <w:rFonts w:asciiTheme="minorHAnsi" w:hAnsiTheme="minorHAnsi" w:cstheme="minorHAnsi"/>
          <w:sz w:val="28"/>
          <w:szCs w:val="28"/>
        </w:rPr>
        <w:t>Watch the video</w:t>
      </w:r>
      <w:r w:rsidR="000842B6" w:rsidRPr="000842B6">
        <w:rPr>
          <w:rFonts w:asciiTheme="minorHAnsi" w:hAnsiTheme="minorHAnsi" w:cstheme="minorHAnsi"/>
          <w:sz w:val="28"/>
          <w:szCs w:val="28"/>
        </w:rPr>
        <w:t xml:space="preserve"> about Making predictions</w:t>
      </w:r>
    </w:p>
    <w:p w14:paraId="34FFEBBD" w14:textId="1CED8D01" w:rsidR="00BE5F48" w:rsidRDefault="002B42A7" w:rsidP="00BE5F48">
      <w:pPr>
        <w:spacing w:line="240" w:lineRule="auto"/>
        <w:rPr>
          <w:rFonts w:asciiTheme="minorHAnsi" w:hAnsiTheme="minorHAnsi" w:cstheme="minorHAnsi"/>
          <w:color w:val="000000"/>
          <w:sz w:val="28"/>
          <w:szCs w:val="28"/>
        </w:rPr>
      </w:pPr>
      <w:hyperlink r:id="rId11" w:history="1">
        <w:r w:rsidR="004537AF" w:rsidRPr="003D313D">
          <w:rPr>
            <w:rStyle w:val="Hipervnculo"/>
            <w:rFonts w:asciiTheme="minorHAnsi" w:hAnsiTheme="minorHAnsi" w:cstheme="minorHAnsi"/>
            <w:sz w:val="28"/>
            <w:szCs w:val="28"/>
          </w:rPr>
          <w:t>https://youtu.be/PpzRaEJGS0o</w:t>
        </w:r>
      </w:hyperlink>
    </w:p>
    <w:p w14:paraId="1407F50B" w14:textId="7654F9CC" w:rsidR="00BA0C2A" w:rsidRPr="000842B6" w:rsidRDefault="00BA0C2A" w:rsidP="00F237FE">
      <w:pPr>
        <w:spacing w:line="240" w:lineRule="auto"/>
        <w:rPr>
          <w:rFonts w:asciiTheme="minorHAnsi" w:hAnsiTheme="minorHAnsi" w:cstheme="minorHAnsi"/>
          <w:sz w:val="20"/>
          <w:szCs w:val="20"/>
        </w:rPr>
      </w:pPr>
    </w:p>
    <w:p w14:paraId="10505F45" w14:textId="77777777" w:rsidR="00BA0C2A" w:rsidRPr="000842B6" w:rsidRDefault="00BA0C2A" w:rsidP="00F237FE">
      <w:pPr>
        <w:spacing w:line="240" w:lineRule="auto"/>
        <w:rPr>
          <w:rFonts w:asciiTheme="minorHAnsi" w:hAnsiTheme="minorHAnsi" w:cstheme="minorHAnsi"/>
          <w:sz w:val="20"/>
          <w:szCs w:val="20"/>
        </w:rPr>
      </w:pPr>
    </w:p>
    <w:p w14:paraId="76639D59" w14:textId="77777777" w:rsidR="00BA0C2A" w:rsidRPr="000842B6" w:rsidRDefault="00BA0C2A">
      <w:pPr>
        <w:spacing w:line="240" w:lineRule="auto"/>
        <w:rPr>
          <w:rFonts w:asciiTheme="minorHAnsi" w:hAnsiTheme="minorHAnsi" w:cstheme="minorHAnsi"/>
          <w:sz w:val="20"/>
          <w:szCs w:val="20"/>
        </w:rPr>
      </w:pPr>
    </w:p>
    <w:p w14:paraId="669863E1" w14:textId="6A3A9E79" w:rsidR="00BA0C2A" w:rsidRPr="000842B6" w:rsidRDefault="00B11CA1">
      <w:pPr>
        <w:spacing w:line="240" w:lineRule="auto"/>
        <w:jc w:val="center"/>
        <w:rPr>
          <w:rFonts w:asciiTheme="minorHAnsi" w:hAnsiTheme="minorHAnsi" w:cstheme="minorHAnsi"/>
          <w:b/>
          <w:color w:val="ED1376"/>
          <w:sz w:val="44"/>
          <w:szCs w:val="44"/>
        </w:rPr>
      </w:pPr>
      <w:r w:rsidRPr="000842B6">
        <w:rPr>
          <w:rFonts w:asciiTheme="minorHAnsi" w:hAnsiTheme="minorHAnsi" w:cstheme="minorHAnsi"/>
          <w:b/>
          <w:color w:val="ED1376"/>
          <w:sz w:val="44"/>
          <w:szCs w:val="44"/>
        </w:rPr>
        <w:t>Worksheet 5.2</w:t>
      </w:r>
    </w:p>
    <w:p w14:paraId="65DE6684" w14:textId="34B75CC9" w:rsidR="000842B6" w:rsidRPr="000842B6" w:rsidRDefault="000842B6">
      <w:pPr>
        <w:spacing w:line="240" w:lineRule="auto"/>
        <w:jc w:val="center"/>
        <w:rPr>
          <w:rFonts w:asciiTheme="minorHAnsi" w:hAnsiTheme="minorHAnsi" w:cstheme="minorHAnsi"/>
          <w:b/>
          <w:color w:val="ED1376"/>
          <w:sz w:val="44"/>
          <w:szCs w:val="44"/>
        </w:rPr>
      </w:pPr>
      <w:r w:rsidRPr="000842B6">
        <w:rPr>
          <w:rFonts w:asciiTheme="minorHAnsi" w:hAnsiTheme="minorHAnsi" w:cstheme="minorHAnsi"/>
          <w:b/>
          <w:color w:val="ED1376"/>
          <w:sz w:val="44"/>
          <w:szCs w:val="44"/>
        </w:rPr>
        <w:t xml:space="preserve">Reading </w:t>
      </w:r>
    </w:p>
    <w:p w14:paraId="4EF9E109" w14:textId="107F08D0" w:rsidR="000842B6" w:rsidRPr="000842B6" w:rsidRDefault="00B11CA1">
      <w:pPr>
        <w:spacing w:line="240" w:lineRule="auto"/>
        <w:rPr>
          <w:rFonts w:asciiTheme="minorHAnsi" w:hAnsiTheme="minorHAnsi" w:cstheme="minorHAnsi"/>
          <w:b/>
          <w:sz w:val="28"/>
          <w:szCs w:val="28"/>
        </w:rPr>
      </w:pPr>
      <w:r w:rsidRPr="000842B6">
        <w:rPr>
          <w:rFonts w:asciiTheme="minorHAnsi" w:hAnsiTheme="minorHAnsi" w:cstheme="minorHAnsi"/>
          <w:b/>
          <w:sz w:val="28"/>
          <w:szCs w:val="28"/>
        </w:rPr>
        <w:t>Read the text and predict what the text is about.</w:t>
      </w:r>
      <w:r w:rsidR="000842B6" w:rsidRPr="000842B6">
        <w:rPr>
          <w:rFonts w:asciiTheme="minorHAnsi" w:hAnsiTheme="minorHAnsi" w:cstheme="minorHAnsi"/>
          <w:b/>
          <w:sz w:val="28"/>
          <w:szCs w:val="28"/>
        </w:rPr>
        <w:t xml:space="preserve"> If you need more information, go to this link </w:t>
      </w:r>
    </w:p>
    <w:p w14:paraId="7F3C9503" w14:textId="421CE99A" w:rsidR="00BA0C2A" w:rsidRPr="000842B6" w:rsidRDefault="002B42A7">
      <w:pPr>
        <w:spacing w:line="240" w:lineRule="auto"/>
        <w:rPr>
          <w:rFonts w:asciiTheme="minorHAnsi" w:hAnsiTheme="minorHAnsi" w:cstheme="minorHAnsi"/>
          <w:b/>
          <w:sz w:val="28"/>
          <w:szCs w:val="28"/>
        </w:rPr>
      </w:pPr>
      <w:hyperlink r:id="rId12" w:history="1">
        <w:r w:rsidR="000842B6" w:rsidRPr="000842B6">
          <w:rPr>
            <w:rStyle w:val="Hipervnculo"/>
            <w:rFonts w:asciiTheme="minorHAnsi" w:hAnsiTheme="minorHAnsi" w:cstheme="minorHAnsi"/>
            <w:b/>
            <w:sz w:val="28"/>
            <w:szCs w:val="28"/>
          </w:rPr>
          <w:t>http://www.differencebetween.net/business/planning-activities/difference-between-analyzing-and-evaluating/</w:t>
        </w:r>
      </w:hyperlink>
    </w:p>
    <w:p w14:paraId="69C934EF" w14:textId="77777777" w:rsidR="000842B6" w:rsidRPr="000842B6" w:rsidRDefault="000842B6">
      <w:pPr>
        <w:spacing w:line="240" w:lineRule="auto"/>
        <w:rPr>
          <w:rFonts w:asciiTheme="minorHAnsi" w:hAnsiTheme="minorHAnsi" w:cstheme="minorHAnsi"/>
          <w:b/>
          <w:sz w:val="28"/>
          <w:szCs w:val="28"/>
        </w:rPr>
      </w:pPr>
    </w:p>
    <w:p w14:paraId="4B65E365" w14:textId="77777777" w:rsidR="000842B6" w:rsidRPr="000842B6" w:rsidRDefault="000842B6">
      <w:pPr>
        <w:spacing w:line="240" w:lineRule="auto"/>
        <w:rPr>
          <w:rFonts w:asciiTheme="minorHAnsi" w:hAnsiTheme="minorHAnsi" w:cstheme="minorHAnsi"/>
          <w:b/>
          <w:sz w:val="28"/>
          <w:szCs w:val="28"/>
        </w:rPr>
      </w:pPr>
    </w:p>
    <w:p w14:paraId="522D91F8" w14:textId="393F190F" w:rsidR="00BA0C2A" w:rsidRPr="000842B6" w:rsidRDefault="00B11CA1">
      <w:pPr>
        <w:jc w:val="center"/>
        <w:rPr>
          <w:rFonts w:asciiTheme="minorHAnsi" w:hAnsiTheme="minorHAnsi" w:cstheme="minorHAnsi"/>
          <w:b/>
          <w:sz w:val="28"/>
          <w:szCs w:val="28"/>
        </w:rPr>
      </w:pPr>
      <w:r w:rsidRPr="000842B6">
        <w:rPr>
          <w:rFonts w:asciiTheme="minorHAnsi" w:hAnsiTheme="minorHAnsi" w:cstheme="minorHAnsi"/>
          <w:b/>
          <w:sz w:val="28"/>
          <w:szCs w:val="28"/>
        </w:rPr>
        <w:t>Difference between Analyzing and Evaluating</w:t>
      </w:r>
    </w:p>
    <w:p w14:paraId="44B12EBD" w14:textId="77777777" w:rsidR="00B152F8" w:rsidRPr="000842B6" w:rsidRDefault="00B152F8">
      <w:pPr>
        <w:jc w:val="center"/>
        <w:rPr>
          <w:rFonts w:asciiTheme="minorHAnsi" w:hAnsiTheme="minorHAnsi" w:cstheme="minorHAnsi"/>
          <w:b/>
          <w:sz w:val="28"/>
          <w:szCs w:val="28"/>
        </w:rPr>
      </w:pPr>
    </w:p>
    <w:p w14:paraId="3945B6EE" w14:textId="77777777" w:rsidR="00BA0C2A" w:rsidRPr="000842B6" w:rsidRDefault="00B11CA1">
      <w:pPr>
        <w:jc w:val="both"/>
        <w:rPr>
          <w:rFonts w:asciiTheme="minorHAnsi" w:hAnsiTheme="minorHAnsi" w:cstheme="minorHAnsi"/>
          <w:sz w:val="28"/>
          <w:szCs w:val="28"/>
        </w:rPr>
      </w:pPr>
      <w:r w:rsidRPr="000842B6">
        <w:rPr>
          <w:rFonts w:asciiTheme="minorHAnsi" w:hAnsiTheme="minorHAnsi" w:cstheme="minorHAnsi"/>
          <w:sz w:val="28"/>
          <w:szCs w:val="28"/>
        </w:rPr>
        <w:t>Analyzing and evaluating are needed in everyday life especially in cognitive tasks such as comprehension and making smart decisions. Both are also involved in data science as they deal with critiquing evidence. Moreover, they work hand in hand as analyzing is needed in coming up with an efficient evaluation. In consequence, these complementing processes are evident in how we understand and appreciate information.</w:t>
      </w:r>
    </w:p>
    <w:p w14:paraId="42878826" w14:textId="77777777" w:rsidR="00BA0C2A" w:rsidRPr="000842B6" w:rsidRDefault="00BA0C2A">
      <w:pPr>
        <w:jc w:val="both"/>
        <w:rPr>
          <w:rFonts w:asciiTheme="minorHAnsi" w:hAnsiTheme="minorHAnsi" w:cstheme="minorHAnsi"/>
          <w:sz w:val="28"/>
          <w:szCs w:val="28"/>
        </w:rPr>
      </w:pPr>
    </w:p>
    <w:p w14:paraId="647F02C7" w14:textId="77777777" w:rsidR="00BA0C2A" w:rsidRPr="000842B6" w:rsidRDefault="00B11CA1">
      <w:pPr>
        <w:jc w:val="both"/>
        <w:rPr>
          <w:rFonts w:asciiTheme="minorHAnsi" w:hAnsiTheme="minorHAnsi" w:cstheme="minorHAnsi"/>
          <w:sz w:val="28"/>
          <w:szCs w:val="28"/>
        </w:rPr>
      </w:pPr>
      <w:r w:rsidRPr="000842B6">
        <w:rPr>
          <w:rFonts w:asciiTheme="minorHAnsi" w:hAnsiTheme="minorHAnsi" w:cstheme="minorHAnsi"/>
          <w:sz w:val="28"/>
          <w:szCs w:val="28"/>
        </w:rPr>
        <w:lastRenderedPageBreak/>
        <w:t>“Analyze” and “evaluate” are two key terms in knowledge objectives as these are needed in actualizing higher order thinking skills. For instance, students are required to analyze theories, issues, experiences, and other related concepts. Also, learners are tasked to make a stand and explain on their judgments. Indeed, analyses and evaluations are key processes in learning and are essential in the advancement of disciplines.</w:t>
      </w:r>
    </w:p>
    <w:p w14:paraId="779A787D" w14:textId="77777777" w:rsidR="00BA0C2A" w:rsidRPr="000842B6" w:rsidRDefault="00BA0C2A">
      <w:pPr>
        <w:jc w:val="both"/>
        <w:rPr>
          <w:rFonts w:asciiTheme="minorHAnsi" w:hAnsiTheme="minorHAnsi" w:cstheme="minorHAnsi"/>
          <w:sz w:val="28"/>
          <w:szCs w:val="28"/>
        </w:rPr>
      </w:pPr>
    </w:p>
    <w:p w14:paraId="7C0D3856" w14:textId="77777777" w:rsidR="00BA0C2A" w:rsidRPr="000842B6" w:rsidRDefault="00B11CA1">
      <w:pPr>
        <w:jc w:val="both"/>
        <w:rPr>
          <w:rFonts w:asciiTheme="minorHAnsi" w:hAnsiTheme="minorHAnsi" w:cstheme="minorHAnsi"/>
          <w:b/>
          <w:sz w:val="28"/>
          <w:szCs w:val="28"/>
        </w:rPr>
      </w:pPr>
      <w:r w:rsidRPr="000842B6">
        <w:rPr>
          <w:rFonts w:asciiTheme="minorHAnsi" w:hAnsiTheme="minorHAnsi" w:cstheme="minorHAnsi"/>
          <w:b/>
          <w:sz w:val="28"/>
          <w:szCs w:val="28"/>
        </w:rPr>
        <w:t>Difference between Analyzing and Evaluating</w:t>
      </w:r>
    </w:p>
    <w:p w14:paraId="22372EDC" w14:textId="77777777" w:rsidR="00BA0C2A" w:rsidRPr="000842B6" w:rsidRDefault="00B11CA1">
      <w:pPr>
        <w:jc w:val="both"/>
        <w:rPr>
          <w:rFonts w:asciiTheme="minorHAnsi" w:hAnsiTheme="minorHAnsi" w:cstheme="minorHAnsi"/>
          <w:b/>
          <w:sz w:val="28"/>
          <w:szCs w:val="28"/>
        </w:rPr>
      </w:pPr>
      <w:r w:rsidRPr="000842B6">
        <w:rPr>
          <w:rFonts w:asciiTheme="minorHAnsi" w:hAnsiTheme="minorHAnsi" w:cstheme="minorHAnsi"/>
          <w:b/>
          <w:sz w:val="28"/>
          <w:szCs w:val="28"/>
        </w:rPr>
        <w:t>Process in Analyzing and Evaluating</w:t>
      </w:r>
    </w:p>
    <w:p w14:paraId="3A0D6BE3" w14:textId="77777777" w:rsidR="00BA0C2A" w:rsidRPr="000842B6" w:rsidRDefault="00B11CA1">
      <w:pPr>
        <w:jc w:val="both"/>
        <w:rPr>
          <w:rFonts w:asciiTheme="minorHAnsi" w:hAnsiTheme="minorHAnsi" w:cstheme="minorHAnsi"/>
          <w:sz w:val="28"/>
          <w:szCs w:val="28"/>
        </w:rPr>
      </w:pPr>
      <w:r w:rsidRPr="000842B6">
        <w:rPr>
          <w:rFonts w:asciiTheme="minorHAnsi" w:hAnsiTheme="minorHAnsi" w:cstheme="minorHAnsi"/>
          <w:sz w:val="28"/>
          <w:szCs w:val="28"/>
        </w:rPr>
        <w:t>The main difference is that analyzing involves breaking a concept into its parts for better interpretation while evaluating requires determination of significance.</w:t>
      </w:r>
    </w:p>
    <w:p w14:paraId="2FF0C59F" w14:textId="77777777" w:rsidR="00BA0C2A" w:rsidRPr="000842B6" w:rsidRDefault="00BA0C2A">
      <w:pPr>
        <w:jc w:val="both"/>
        <w:rPr>
          <w:rFonts w:asciiTheme="minorHAnsi" w:hAnsiTheme="minorHAnsi" w:cstheme="minorHAnsi"/>
          <w:sz w:val="28"/>
          <w:szCs w:val="28"/>
        </w:rPr>
      </w:pPr>
    </w:p>
    <w:p w14:paraId="42DA3CA7" w14:textId="77777777" w:rsidR="00BA0C2A" w:rsidRPr="000842B6" w:rsidRDefault="00B11CA1">
      <w:pPr>
        <w:jc w:val="both"/>
        <w:rPr>
          <w:rFonts w:asciiTheme="minorHAnsi" w:hAnsiTheme="minorHAnsi" w:cstheme="minorHAnsi"/>
          <w:b/>
          <w:sz w:val="28"/>
          <w:szCs w:val="28"/>
        </w:rPr>
      </w:pPr>
      <w:r w:rsidRPr="000842B6">
        <w:rPr>
          <w:rFonts w:asciiTheme="minorHAnsi" w:hAnsiTheme="minorHAnsi" w:cstheme="minorHAnsi"/>
          <w:b/>
          <w:sz w:val="28"/>
          <w:szCs w:val="28"/>
        </w:rPr>
        <w:t>Inference of Analyzing and Evaluating</w:t>
      </w:r>
    </w:p>
    <w:p w14:paraId="4955AEFB" w14:textId="77777777" w:rsidR="00BA0C2A" w:rsidRPr="000842B6" w:rsidRDefault="00B11CA1">
      <w:pPr>
        <w:jc w:val="both"/>
        <w:rPr>
          <w:rFonts w:asciiTheme="minorHAnsi" w:hAnsiTheme="minorHAnsi" w:cstheme="minorHAnsi"/>
          <w:sz w:val="28"/>
          <w:szCs w:val="28"/>
        </w:rPr>
      </w:pPr>
      <w:r w:rsidRPr="000842B6">
        <w:rPr>
          <w:rFonts w:asciiTheme="minorHAnsi" w:hAnsiTheme="minorHAnsi" w:cstheme="minorHAnsi"/>
          <w:sz w:val="28"/>
          <w:szCs w:val="28"/>
        </w:rPr>
        <w:t>The inference from analyses concerns interpretations as to implications, meanings, and justifications. On the other hand, the inference from evaluations look into the estimation of quality.</w:t>
      </w:r>
    </w:p>
    <w:p w14:paraId="53AFF5BF" w14:textId="77777777" w:rsidR="00BA0C2A" w:rsidRPr="000842B6" w:rsidRDefault="00BA0C2A">
      <w:pPr>
        <w:jc w:val="both"/>
        <w:rPr>
          <w:rFonts w:asciiTheme="minorHAnsi" w:hAnsiTheme="minorHAnsi" w:cstheme="minorHAnsi"/>
          <w:b/>
          <w:sz w:val="28"/>
          <w:szCs w:val="28"/>
        </w:rPr>
      </w:pPr>
    </w:p>
    <w:p w14:paraId="2073950D" w14:textId="77777777" w:rsidR="00BA0C2A" w:rsidRPr="000842B6" w:rsidRDefault="00B11CA1">
      <w:pPr>
        <w:jc w:val="both"/>
        <w:rPr>
          <w:rFonts w:asciiTheme="minorHAnsi" w:hAnsiTheme="minorHAnsi" w:cstheme="minorHAnsi"/>
          <w:b/>
          <w:sz w:val="28"/>
          <w:szCs w:val="28"/>
        </w:rPr>
      </w:pPr>
      <w:r w:rsidRPr="000842B6">
        <w:rPr>
          <w:rFonts w:asciiTheme="minorHAnsi" w:hAnsiTheme="minorHAnsi" w:cstheme="minorHAnsi"/>
          <w:b/>
          <w:sz w:val="28"/>
          <w:szCs w:val="28"/>
        </w:rPr>
        <w:t>Sequence in Analyzing and Evaluating</w:t>
      </w:r>
    </w:p>
    <w:p w14:paraId="0D29E672" w14:textId="77777777" w:rsidR="00BA0C2A" w:rsidRPr="000842B6" w:rsidRDefault="00B11CA1">
      <w:pPr>
        <w:jc w:val="both"/>
        <w:rPr>
          <w:rFonts w:asciiTheme="minorHAnsi" w:hAnsiTheme="minorHAnsi" w:cstheme="minorHAnsi"/>
          <w:sz w:val="28"/>
          <w:szCs w:val="28"/>
        </w:rPr>
      </w:pPr>
      <w:r w:rsidRPr="000842B6">
        <w:rPr>
          <w:rFonts w:asciiTheme="minorHAnsi" w:hAnsiTheme="minorHAnsi" w:cstheme="minorHAnsi"/>
          <w:sz w:val="28"/>
          <w:szCs w:val="28"/>
        </w:rPr>
        <w:t>Generally, analyzing comes first before evaluating. In order for you to find out the</w:t>
      </w:r>
      <w:r w:rsidRPr="000842B6">
        <w:rPr>
          <w:rFonts w:asciiTheme="minorHAnsi" w:hAnsiTheme="minorHAnsi" w:cstheme="minorHAnsi"/>
          <w:color w:val="FF0000"/>
          <w:sz w:val="28"/>
          <w:szCs w:val="28"/>
        </w:rPr>
        <w:t xml:space="preserve"> </w:t>
      </w:r>
      <w:r w:rsidRPr="000842B6">
        <w:rPr>
          <w:rFonts w:asciiTheme="minorHAnsi" w:hAnsiTheme="minorHAnsi" w:cstheme="minorHAnsi"/>
          <w:sz w:val="28"/>
          <w:szCs w:val="28"/>
        </w:rPr>
        <w:t>value you have to identify the elements. For example a real estate agent can only identify the price of a property if he already knows its location, measurement, scarcity, and other features.</w:t>
      </w:r>
    </w:p>
    <w:p w14:paraId="1B7A6B46" w14:textId="77777777" w:rsidR="00BA0C2A" w:rsidRPr="000842B6" w:rsidRDefault="00B11CA1">
      <w:pPr>
        <w:jc w:val="both"/>
        <w:rPr>
          <w:rFonts w:asciiTheme="minorHAnsi" w:hAnsiTheme="minorHAnsi" w:cstheme="minorHAnsi"/>
          <w:b/>
          <w:sz w:val="28"/>
          <w:szCs w:val="28"/>
        </w:rPr>
      </w:pPr>
      <w:r w:rsidRPr="000842B6">
        <w:rPr>
          <w:rFonts w:asciiTheme="minorHAnsi" w:hAnsiTheme="minorHAnsi" w:cstheme="minorHAnsi"/>
          <w:b/>
          <w:sz w:val="28"/>
          <w:szCs w:val="28"/>
        </w:rPr>
        <w:t>Compulsory Results in Analyzing and Evaluating</w:t>
      </w:r>
    </w:p>
    <w:p w14:paraId="42721753" w14:textId="77777777" w:rsidR="00BA0C2A" w:rsidRPr="000842B6" w:rsidRDefault="00B11CA1">
      <w:pPr>
        <w:jc w:val="both"/>
        <w:rPr>
          <w:rFonts w:asciiTheme="minorHAnsi" w:hAnsiTheme="minorHAnsi" w:cstheme="minorHAnsi"/>
          <w:sz w:val="28"/>
          <w:szCs w:val="28"/>
        </w:rPr>
      </w:pPr>
      <w:r w:rsidRPr="000842B6">
        <w:rPr>
          <w:rFonts w:asciiTheme="minorHAnsi" w:hAnsiTheme="minorHAnsi" w:cstheme="minorHAnsi"/>
          <w:sz w:val="28"/>
          <w:szCs w:val="28"/>
        </w:rPr>
        <w:t>Normally the result of an evaluation should be the resulting quality. On the contrary, a result is not that compulsory in analysis as it only mainly involves interpretation.</w:t>
      </w:r>
    </w:p>
    <w:p w14:paraId="2DF59C27" w14:textId="77777777" w:rsidR="00BA0C2A" w:rsidRPr="000842B6" w:rsidRDefault="00B11CA1">
      <w:pPr>
        <w:jc w:val="both"/>
        <w:rPr>
          <w:rFonts w:asciiTheme="minorHAnsi" w:hAnsiTheme="minorHAnsi" w:cstheme="minorHAnsi"/>
          <w:b/>
          <w:sz w:val="28"/>
          <w:szCs w:val="28"/>
        </w:rPr>
      </w:pPr>
      <w:r w:rsidRPr="000842B6">
        <w:rPr>
          <w:rFonts w:asciiTheme="minorHAnsi" w:hAnsiTheme="minorHAnsi" w:cstheme="minorHAnsi"/>
          <w:b/>
          <w:sz w:val="28"/>
          <w:szCs w:val="28"/>
        </w:rPr>
        <w:lastRenderedPageBreak/>
        <w:t>Length of Mental Process in Analyzing and Evaluating</w:t>
      </w:r>
    </w:p>
    <w:p w14:paraId="42744535" w14:textId="77777777" w:rsidR="00BA0C2A" w:rsidRPr="000842B6" w:rsidRDefault="00B11CA1">
      <w:pPr>
        <w:jc w:val="both"/>
        <w:rPr>
          <w:rFonts w:asciiTheme="minorHAnsi" w:hAnsiTheme="minorHAnsi" w:cstheme="minorHAnsi"/>
          <w:sz w:val="28"/>
          <w:szCs w:val="28"/>
        </w:rPr>
      </w:pPr>
      <w:r w:rsidRPr="000842B6">
        <w:rPr>
          <w:rFonts w:asciiTheme="minorHAnsi" w:hAnsiTheme="minorHAnsi" w:cstheme="minorHAnsi"/>
          <w:sz w:val="28"/>
          <w:szCs w:val="28"/>
        </w:rPr>
        <w:t>Analyzing usually includes a longer thinking process as it deals with segmentation and classification while evaluating basically deals with the conclusion.</w:t>
      </w:r>
    </w:p>
    <w:p w14:paraId="018FCF36" w14:textId="77777777" w:rsidR="00BA0C2A" w:rsidRPr="000842B6" w:rsidRDefault="00BA0C2A">
      <w:pPr>
        <w:rPr>
          <w:rFonts w:asciiTheme="minorHAnsi" w:hAnsiTheme="minorHAnsi" w:cstheme="minorHAnsi"/>
          <w:sz w:val="28"/>
          <w:szCs w:val="28"/>
        </w:rPr>
      </w:pPr>
    </w:p>
    <w:p w14:paraId="050CECA3" w14:textId="77777777" w:rsidR="00BA0C2A" w:rsidRPr="000842B6" w:rsidRDefault="00B11CA1">
      <w:pPr>
        <w:spacing w:line="240" w:lineRule="auto"/>
        <w:jc w:val="center"/>
        <w:rPr>
          <w:rFonts w:asciiTheme="minorHAnsi" w:hAnsiTheme="minorHAnsi" w:cstheme="minorHAnsi"/>
          <w:b/>
          <w:color w:val="ED1376"/>
          <w:sz w:val="44"/>
          <w:szCs w:val="44"/>
        </w:rPr>
      </w:pPr>
      <w:r w:rsidRPr="000842B6">
        <w:rPr>
          <w:rFonts w:asciiTheme="minorHAnsi" w:hAnsiTheme="minorHAnsi" w:cstheme="minorHAnsi"/>
          <w:b/>
          <w:color w:val="ED1376"/>
          <w:sz w:val="44"/>
          <w:szCs w:val="44"/>
        </w:rPr>
        <w:t>Worksheet 5.3</w:t>
      </w:r>
    </w:p>
    <w:p w14:paraId="5BDEEE86" w14:textId="77777777" w:rsidR="00BA0C2A" w:rsidRPr="000842B6" w:rsidRDefault="00BA0C2A">
      <w:pPr>
        <w:spacing w:line="240" w:lineRule="auto"/>
        <w:jc w:val="center"/>
        <w:rPr>
          <w:rFonts w:asciiTheme="minorHAnsi" w:hAnsiTheme="minorHAnsi" w:cstheme="minorHAnsi"/>
          <w:b/>
          <w:color w:val="ED1376"/>
          <w:sz w:val="44"/>
          <w:szCs w:val="44"/>
        </w:rPr>
      </w:pPr>
    </w:p>
    <w:p w14:paraId="127170B1" w14:textId="77777777" w:rsidR="00BA0C2A" w:rsidRPr="004537AF" w:rsidRDefault="00B11CA1">
      <w:pPr>
        <w:rPr>
          <w:rFonts w:asciiTheme="minorHAnsi" w:hAnsiTheme="minorHAnsi" w:cstheme="minorHAnsi"/>
          <w:b/>
          <w:sz w:val="28"/>
          <w:szCs w:val="28"/>
        </w:rPr>
      </w:pPr>
      <w:r w:rsidRPr="004537AF">
        <w:rPr>
          <w:rFonts w:asciiTheme="minorHAnsi" w:hAnsiTheme="minorHAnsi" w:cstheme="minorHAnsi"/>
          <w:b/>
          <w:sz w:val="28"/>
          <w:szCs w:val="28"/>
        </w:rPr>
        <w:t xml:space="preserve">Answer these True/False questions about the text. </w:t>
      </w:r>
    </w:p>
    <w:p w14:paraId="24FD0102" w14:textId="77777777" w:rsidR="00BA0C2A" w:rsidRPr="004537AF" w:rsidRDefault="00BA0C2A">
      <w:pPr>
        <w:rPr>
          <w:rFonts w:asciiTheme="minorHAnsi" w:hAnsiTheme="minorHAnsi" w:cstheme="minorHAnsi"/>
          <w:sz w:val="28"/>
          <w:szCs w:val="28"/>
        </w:rPr>
      </w:pPr>
    </w:p>
    <w:p w14:paraId="191C60E0" w14:textId="0393396E" w:rsidR="00BA0C2A" w:rsidRPr="004537AF" w:rsidRDefault="00B11CA1">
      <w:pPr>
        <w:numPr>
          <w:ilvl w:val="0"/>
          <w:numId w:val="2"/>
        </w:numPr>
        <w:pBdr>
          <w:top w:val="nil"/>
          <w:left w:val="nil"/>
          <w:bottom w:val="nil"/>
          <w:right w:val="nil"/>
          <w:between w:val="nil"/>
        </w:pBdr>
        <w:spacing w:after="0" w:line="240" w:lineRule="auto"/>
        <w:jc w:val="both"/>
        <w:rPr>
          <w:rFonts w:asciiTheme="minorHAnsi" w:hAnsiTheme="minorHAnsi" w:cstheme="minorHAnsi"/>
          <w:color w:val="000000"/>
          <w:sz w:val="28"/>
          <w:szCs w:val="28"/>
        </w:rPr>
      </w:pPr>
      <w:r w:rsidRPr="004537AF">
        <w:rPr>
          <w:rFonts w:asciiTheme="minorHAnsi" w:hAnsiTheme="minorHAnsi" w:cstheme="minorHAnsi"/>
          <w:color w:val="000000"/>
          <w:sz w:val="28"/>
          <w:szCs w:val="28"/>
        </w:rPr>
        <w:t xml:space="preserve">Analyzing and evaluating are needed in everyday </w:t>
      </w:r>
      <w:r w:rsidR="00E21597" w:rsidRPr="004537AF">
        <w:rPr>
          <w:rFonts w:asciiTheme="minorHAnsi" w:hAnsiTheme="minorHAnsi" w:cstheme="minorHAnsi"/>
          <w:color w:val="000000"/>
          <w:sz w:val="28"/>
          <w:szCs w:val="28"/>
        </w:rPr>
        <w:t xml:space="preserve">life </w:t>
      </w:r>
      <w:r w:rsidR="00E21597" w:rsidRPr="00E21597">
        <w:rPr>
          <w:rFonts w:asciiTheme="minorHAnsi" w:hAnsiTheme="minorHAnsi" w:cstheme="minorHAnsi"/>
          <w:color w:val="000000"/>
          <w:sz w:val="28"/>
          <w:szCs w:val="28"/>
          <w:highlight w:val="yellow"/>
        </w:rPr>
        <w:t>True</w:t>
      </w:r>
    </w:p>
    <w:p w14:paraId="70BD3F39" w14:textId="77777777" w:rsidR="00BA0C2A" w:rsidRPr="004537AF" w:rsidRDefault="00BA0C2A">
      <w:pPr>
        <w:pBdr>
          <w:top w:val="nil"/>
          <w:left w:val="nil"/>
          <w:bottom w:val="nil"/>
          <w:right w:val="nil"/>
          <w:between w:val="nil"/>
        </w:pBdr>
        <w:spacing w:after="0" w:line="240" w:lineRule="auto"/>
        <w:ind w:left="720"/>
        <w:jc w:val="both"/>
        <w:rPr>
          <w:rFonts w:asciiTheme="minorHAnsi" w:hAnsiTheme="minorHAnsi" w:cstheme="minorHAnsi"/>
          <w:color w:val="000000"/>
          <w:sz w:val="28"/>
          <w:szCs w:val="28"/>
        </w:rPr>
      </w:pPr>
    </w:p>
    <w:p w14:paraId="272F6359" w14:textId="7345D7B3" w:rsidR="00BA0C2A" w:rsidRPr="004537AF" w:rsidRDefault="00B11CA1">
      <w:pPr>
        <w:numPr>
          <w:ilvl w:val="0"/>
          <w:numId w:val="2"/>
        </w:numPr>
        <w:pBdr>
          <w:top w:val="nil"/>
          <w:left w:val="nil"/>
          <w:bottom w:val="nil"/>
          <w:right w:val="nil"/>
          <w:between w:val="nil"/>
        </w:pBdr>
        <w:spacing w:after="0" w:line="240" w:lineRule="auto"/>
        <w:jc w:val="both"/>
        <w:rPr>
          <w:rFonts w:asciiTheme="minorHAnsi" w:hAnsiTheme="minorHAnsi" w:cstheme="minorHAnsi"/>
          <w:color w:val="000000"/>
          <w:sz w:val="28"/>
          <w:szCs w:val="28"/>
        </w:rPr>
      </w:pPr>
      <w:r w:rsidRPr="004537AF">
        <w:rPr>
          <w:rFonts w:asciiTheme="minorHAnsi" w:hAnsiTheme="minorHAnsi" w:cstheme="minorHAnsi"/>
          <w:color w:val="000000"/>
          <w:sz w:val="28"/>
          <w:szCs w:val="28"/>
        </w:rPr>
        <w:t xml:space="preserve">“Analyze” and “evaluate” are not  crucial key terms in knowledge objectives </w:t>
      </w:r>
      <w:r w:rsidR="003303D3" w:rsidRPr="003303D3">
        <w:rPr>
          <w:rFonts w:asciiTheme="minorHAnsi" w:hAnsiTheme="minorHAnsi" w:cstheme="minorHAnsi"/>
          <w:color w:val="FF0000"/>
          <w:sz w:val="28"/>
          <w:szCs w:val="28"/>
        </w:rPr>
        <w:t>False</w:t>
      </w:r>
      <w:r w:rsidRPr="003303D3">
        <w:rPr>
          <w:rFonts w:asciiTheme="minorHAnsi" w:hAnsiTheme="minorHAnsi" w:cstheme="minorHAnsi"/>
          <w:color w:val="FF0000"/>
          <w:sz w:val="28"/>
          <w:szCs w:val="28"/>
        </w:rPr>
        <w:t xml:space="preserve"> </w:t>
      </w:r>
      <w:r w:rsidR="003303D3" w:rsidRPr="00E21597">
        <w:rPr>
          <w:rFonts w:asciiTheme="minorHAnsi" w:hAnsiTheme="minorHAnsi" w:cstheme="minorHAnsi"/>
          <w:sz w:val="28"/>
          <w:szCs w:val="28"/>
          <w:highlight w:val="yellow"/>
        </w:rPr>
        <w:t>are</w:t>
      </w:r>
      <w:r w:rsidR="00AD7804" w:rsidRPr="00E21597">
        <w:rPr>
          <w:rFonts w:asciiTheme="minorHAnsi" w:hAnsiTheme="minorHAnsi" w:cstheme="minorHAnsi"/>
          <w:sz w:val="28"/>
          <w:szCs w:val="28"/>
          <w:highlight w:val="yellow"/>
        </w:rPr>
        <w:t xml:space="preserve"> </w:t>
      </w:r>
      <w:r w:rsidR="00E21597" w:rsidRPr="00E21597">
        <w:rPr>
          <w:rFonts w:asciiTheme="minorHAnsi" w:hAnsiTheme="minorHAnsi" w:cstheme="minorHAnsi"/>
          <w:sz w:val="28"/>
          <w:szCs w:val="28"/>
          <w:highlight w:val="yellow"/>
        </w:rPr>
        <w:t>crucial to gain knowledge</w:t>
      </w:r>
      <w:r w:rsidR="00E21597">
        <w:rPr>
          <w:rFonts w:asciiTheme="minorHAnsi" w:hAnsiTheme="minorHAnsi" w:cstheme="minorHAnsi"/>
          <w:sz w:val="28"/>
          <w:szCs w:val="28"/>
        </w:rPr>
        <w:t xml:space="preserve"> </w:t>
      </w:r>
      <w:r w:rsidR="003303D3" w:rsidRPr="00AD7804">
        <w:rPr>
          <w:rFonts w:asciiTheme="minorHAnsi" w:hAnsiTheme="minorHAnsi" w:cstheme="minorHAnsi"/>
          <w:sz w:val="28"/>
          <w:szCs w:val="28"/>
        </w:rPr>
        <w:t xml:space="preserve"> </w:t>
      </w:r>
    </w:p>
    <w:p w14:paraId="6F4B4AF8" w14:textId="77777777" w:rsidR="00BA0C2A" w:rsidRPr="004537AF" w:rsidRDefault="00BA0C2A">
      <w:pPr>
        <w:pBdr>
          <w:top w:val="nil"/>
          <w:left w:val="nil"/>
          <w:bottom w:val="nil"/>
          <w:right w:val="nil"/>
          <w:between w:val="nil"/>
        </w:pBdr>
        <w:spacing w:after="0" w:line="240" w:lineRule="auto"/>
        <w:ind w:left="720"/>
        <w:jc w:val="both"/>
        <w:rPr>
          <w:rFonts w:asciiTheme="minorHAnsi" w:hAnsiTheme="minorHAnsi" w:cstheme="minorHAnsi"/>
          <w:color w:val="000000"/>
          <w:sz w:val="28"/>
          <w:szCs w:val="28"/>
        </w:rPr>
      </w:pPr>
    </w:p>
    <w:p w14:paraId="36881058" w14:textId="3BE11D31" w:rsidR="00BA0C2A" w:rsidRPr="00E21597" w:rsidRDefault="00B11CA1">
      <w:pPr>
        <w:numPr>
          <w:ilvl w:val="0"/>
          <w:numId w:val="2"/>
        </w:numPr>
        <w:pBdr>
          <w:top w:val="nil"/>
          <w:left w:val="nil"/>
          <w:bottom w:val="nil"/>
          <w:right w:val="nil"/>
          <w:between w:val="nil"/>
        </w:pBdr>
        <w:spacing w:after="0" w:line="240" w:lineRule="auto"/>
        <w:jc w:val="both"/>
        <w:rPr>
          <w:rFonts w:asciiTheme="minorHAnsi" w:hAnsiTheme="minorHAnsi" w:cstheme="minorHAnsi"/>
          <w:color w:val="000000"/>
          <w:sz w:val="28"/>
          <w:szCs w:val="28"/>
        </w:rPr>
      </w:pPr>
      <w:r w:rsidRPr="004537AF">
        <w:rPr>
          <w:rFonts w:asciiTheme="minorHAnsi" w:hAnsiTheme="minorHAnsi" w:cstheme="minorHAnsi"/>
          <w:color w:val="000000"/>
          <w:sz w:val="28"/>
          <w:szCs w:val="28"/>
        </w:rPr>
        <w:t>Analyses and evaluations are key processes</w:t>
      </w:r>
      <w:r w:rsidRPr="00AD7804">
        <w:rPr>
          <w:rFonts w:asciiTheme="minorHAnsi" w:hAnsiTheme="minorHAnsi" w:cstheme="minorHAnsi"/>
          <w:color w:val="FF0000"/>
          <w:sz w:val="28"/>
          <w:szCs w:val="28"/>
        </w:rPr>
        <w:t xml:space="preserve"> </w:t>
      </w:r>
      <w:r w:rsidR="00AD7804" w:rsidRPr="00AD7804">
        <w:rPr>
          <w:rFonts w:asciiTheme="minorHAnsi" w:hAnsiTheme="minorHAnsi" w:cstheme="minorHAnsi"/>
          <w:color w:val="FF0000"/>
          <w:sz w:val="28"/>
          <w:szCs w:val="28"/>
        </w:rPr>
        <w:t>True</w:t>
      </w:r>
      <w:r w:rsidR="00AD7804">
        <w:rPr>
          <w:rFonts w:asciiTheme="minorHAnsi" w:hAnsiTheme="minorHAnsi" w:cstheme="minorHAnsi"/>
          <w:color w:val="FF0000"/>
          <w:sz w:val="28"/>
          <w:szCs w:val="28"/>
        </w:rPr>
        <w:t xml:space="preserve"> </w:t>
      </w:r>
      <w:r w:rsidR="00E21597" w:rsidRPr="00E21597">
        <w:rPr>
          <w:rFonts w:asciiTheme="minorHAnsi" w:hAnsiTheme="minorHAnsi" w:cstheme="minorHAnsi"/>
          <w:sz w:val="28"/>
          <w:szCs w:val="28"/>
          <w:highlight w:val="yellow"/>
        </w:rPr>
        <w:t>key terms in knowledge objectives</w:t>
      </w:r>
    </w:p>
    <w:p w14:paraId="1CE7CA60" w14:textId="77777777" w:rsidR="00BA0C2A" w:rsidRPr="00E21597" w:rsidRDefault="00BA0C2A">
      <w:pPr>
        <w:pBdr>
          <w:top w:val="nil"/>
          <w:left w:val="nil"/>
          <w:bottom w:val="nil"/>
          <w:right w:val="nil"/>
          <w:between w:val="nil"/>
        </w:pBdr>
        <w:spacing w:after="0" w:line="240" w:lineRule="auto"/>
        <w:ind w:left="720"/>
        <w:jc w:val="both"/>
        <w:rPr>
          <w:rFonts w:asciiTheme="minorHAnsi" w:hAnsiTheme="minorHAnsi" w:cstheme="minorHAnsi"/>
          <w:color w:val="000000"/>
          <w:sz w:val="28"/>
          <w:szCs w:val="28"/>
        </w:rPr>
      </w:pPr>
    </w:p>
    <w:p w14:paraId="034B8684" w14:textId="71586D07" w:rsidR="00BA0C2A" w:rsidRPr="004537AF" w:rsidRDefault="00B11CA1">
      <w:pPr>
        <w:numPr>
          <w:ilvl w:val="0"/>
          <w:numId w:val="2"/>
        </w:numPr>
        <w:pBdr>
          <w:top w:val="nil"/>
          <w:left w:val="nil"/>
          <w:bottom w:val="nil"/>
          <w:right w:val="nil"/>
          <w:between w:val="nil"/>
        </w:pBdr>
        <w:spacing w:after="0" w:line="240" w:lineRule="auto"/>
        <w:jc w:val="both"/>
        <w:rPr>
          <w:rFonts w:asciiTheme="minorHAnsi" w:hAnsiTheme="minorHAnsi" w:cstheme="minorHAnsi"/>
          <w:color w:val="000000"/>
          <w:sz w:val="28"/>
          <w:szCs w:val="28"/>
        </w:rPr>
      </w:pPr>
      <w:r w:rsidRPr="004537AF">
        <w:rPr>
          <w:rFonts w:asciiTheme="minorHAnsi" w:hAnsiTheme="minorHAnsi" w:cstheme="minorHAnsi"/>
          <w:color w:val="000000"/>
          <w:sz w:val="28"/>
          <w:szCs w:val="28"/>
        </w:rPr>
        <w:t xml:space="preserve">The main difference is that analyzing involves breaking a concept </w:t>
      </w:r>
      <w:r w:rsidR="00BF4E59" w:rsidRPr="00BF4E59">
        <w:rPr>
          <w:rFonts w:asciiTheme="minorHAnsi" w:hAnsiTheme="minorHAnsi" w:cstheme="minorHAnsi"/>
          <w:color w:val="FF0000"/>
          <w:sz w:val="28"/>
          <w:szCs w:val="28"/>
        </w:rPr>
        <w:t>True</w:t>
      </w:r>
      <w:r w:rsidR="00BF4E59">
        <w:rPr>
          <w:rFonts w:asciiTheme="minorHAnsi" w:hAnsiTheme="minorHAnsi" w:cstheme="minorHAnsi"/>
          <w:color w:val="000000"/>
          <w:sz w:val="28"/>
          <w:szCs w:val="28"/>
        </w:rPr>
        <w:t xml:space="preserve"> a</w:t>
      </w:r>
      <w:r w:rsidR="00BF4E59" w:rsidRPr="00BF4E59">
        <w:rPr>
          <w:rFonts w:asciiTheme="minorHAnsi" w:hAnsiTheme="minorHAnsi" w:cstheme="minorHAnsi"/>
          <w:color w:val="000000"/>
          <w:sz w:val="28"/>
          <w:szCs w:val="28"/>
          <w:highlight w:val="yellow"/>
        </w:rPr>
        <w:t>nalyzing is  interpretation while evaluating requires determination of significance</w:t>
      </w:r>
      <w:r w:rsidR="00BF4E59">
        <w:rPr>
          <w:rFonts w:asciiTheme="minorHAnsi" w:hAnsiTheme="minorHAnsi" w:cstheme="minorHAnsi"/>
          <w:color w:val="000000"/>
          <w:sz w:val="28"/>
          <w:szCs w:val="28"/>
        </w:rPr>
        <w:t xml:space="preserve"> </w:t>
      </w:r>
    </w:p>
    <w:p w14:paraId="03742DEE" w14:textId="77777777" w:rsidR="00BA0C2A" w:rsidRPr="004537AF" w:rsidRDefault="00BA0C2A">
      <w:pPr>
        <w:pBdr>
          <w:top w:val="nil"/>
          <w:left w:val="nil"/>
          <w:bottom w:val="nil"/>
          <w:right w:val="nil"/>
          <w:between w:val="nil"/>
        </w:pBdr>
        <w:spacing w:after="0" w:line="240" w:lineRule="auto"/>
        <w:ind w:left="720"/>
        <w:jc w:val="both"/>
        <w:rPr>
          <w:rFonts w:asciiTheme="minorHAnsi" w:hAnsiTheme="minorHAnsi" w:cstheme="minorHAnsi"/>
          <w:color w:val="000000"/>
          <w:sz w:val="28"/>
          <w:szCs w:val="28"/>
        </w:rPr>
      </w:pPr>
    </w:p>
    <w:p w14:paraId="3ECEE33D" w14:textId="1F7875EB" w:rsidR="00BA0C2A" w:rsidRPr="000842B6" w:rsidRDefault="00B11CA1" w:rsidP="00BF4E59">
      <w:pPr>
        <w:numPr>
          <w:ilvl w:val="0"/>
          <w:numId w:val="2"/>
        </w:numPr>
        <w:pBdr>
          <w:top w:val="nil"/>
          <w:left w:val="nil"/>
          <w:bottom w:val="nil"/>
          <w:right w:val="nil"/>
          <w:between w:val="nil"/>
        </w:pBdr>
        <w:spacing w:after="160" w:line="240" w:lineRule="auto"/>
        <w:jc w:val="both"/>
        <w:rPr>
          <w:rFonts w:asciiTheme="minorHAnsi" w:hAnsiTheme="minorHAnsi" w:cstheme="minorHAnsi"/>
          <w:sz w:val="24"/>
          <w:szCs w:val="24"/>
        </w:rPr>
      </w:pPr>
      <w:r w:rsidRPr="004537AF">
        <w:rPr>
          <w:rFonts w:asciiTheme="minorHAnsi" w:hAnsiTheme="minorHAnsi" w:cstheme="minorHAnsi"/>
          <w:color w:val="000000"/>
          <w:sz w:val="28"/>
          <w:szCs w:val="28"/>
        </w:rPr>
        <w:t>Analyzing</w:t>
      </w:r>
      <w:r w:rsidR="003F0577">
        <w:rPr>
          <w:rFonts w:asciiTheme="minorHAnsi" w:hAnsiTheme="minorHAnsi" w:cstheme="minorHAnsi"/>
          <w:color w:val="000000"/>
          <w:sz w:val="28"/>
          <w:szCs w:val="28"/>
        </w:rPr>
        <w:t xml:space="preserve"> </w:t>
      </w:r>
      <w:r w:rsidRPr="004537AF">
        <w:rPr>
          <w:rFonts w:asciiTheme="minorHAnsi" w:hAnsiTheme="minorHAnsi" w:cstheme="minorHAnsi"/>
          <w:color w:val="000000"/>
          <w:sz w:val="28"/>
          <w:szCs w:val="28"/>
        </w:rPr>
        <w:t>comes after</w:t>
      </w:r>
      <w:r w:rsidR="003F0577">
        <w:rPr>
          <w:rFonts w:asciiTheme="minorHAnsi" w:hAnsiTheme="minorHAnsi" w:cstheme="minorHAnsi"/>
          <w:color w:val="000000"/>
          <w:sz w:val="28"/>
          <w:szCs w:val="28"/>
        </w:rPr>
        <w:t xml:space="preserve"> </w:t>
      </w:r>
      <w:r w:rsidRPr="004537AF">
        <w:rPr>
          <w:rFonts w:asciiTheme="minorHAnsi" w:hAnsiTheme="minorHAnsi" w:cstheme="minorHAnsi"/>
          <w:color w:val="000000"/>
          <w:sz w:val="28"/>
          <w:szCs w:val="28"/>
        </w:rPr>
        <w:t xml:space="preserve">evaluating </w:t>
      </w:r>
      <w:r w:rsidR="003F0577">
        <w:rPr>
          <w:rFonts w:asciiTheme="minorHAnsi" w:hAnsiTheme="minorHAnsi" w:cstheme="minorHAnsi"/>
          <w:color w:val="FF0000"/>
          <w:sz w:val="28"/>
          <w:szCs w:val="28"/>
        </w:rPr>
        <w:t xml:space="preserve">False </w:t>
      </w:r>
      <w:r w:rsidR="003F0577">
        <w:rPr>
          <w:rFonts w:asciiTheme="minorHAnsi" w:hAnsiTheme="minorHAnsi" w:cstheme="minorHAnsi"/>
          <w:sz w:val="28"/>
          <w:szCs w:val="28"/>
        </w:rPr>
        <w:t xml:space="preserve">analyzing come </w:t>
      </w:r>
      <w:r w:rsidR="003F0577">
        <w:rPr>
          <w:rFonts w:asciiTheme="minorHAnsi" w:hAnsiTheme="minorHAnsi" w:cstheme="minorHAnsi"/>
          <w:color w:val="FF0000"/>
          <w:sz w:val="28"/>
          <w:szCs w:val="28"/>
        </w:rPr>
        <w:t xml:space="preserve">before </w:t>
      </w:r>
      <w:r w:rsidR="003F0577">
        <w:rPr>
          <w:rFonts w:asciiTheme="minorHAnsi" w:hAnsiTheme="minorHAnsi" w:cstheme="minorHAnsi"/>
          <w:sz w:val="28"/>
          <w:szCs w:val="28"/>
        </w:rPr>
        <w:t>evaluating</w:t>
      </w:r>
    </w:p>
    <w:p w14:paraId="21F068CA" w14:textId="77777777" w:rsidR="00BA0C2A" w:rsidRPr="000842B6" w:rsidRDefault="00BA0C2A">
      <w:pPr>
        <w:spacing w:line="240" w:lineRule="auto"/>
        <w:jc w:val="center"/>
        <w:rPr>
          <w:rFonts w:asciiTheme="minorHAnsi" w:hAnsiTheme="minorHAnsi" w:cstheme="minorHAnsi"/>
          <w:b/>
          <w:color w:val="ED1376"/>
          <w:sz w:val="44"/>
          <w:szCs w:val="44"/>
        </w:rPr>
      </w:pPr>
    </w:p>
    <w:p w14:paraId="1EF0C7C1" w14:textId="7D372B29" w:rsidR="00BA0C2A" w:rsidRDefault="00BA0C2A">
      <w:pPr>
        <w:spacing w:line="240" w:lineRule="auto"/>
        <w:jc w:val="center"/>
        <w:rPr>
          <w:rFonts w:asciiTheme="minorHAnsi" w:hAnsiTheme="minorHAnsi" w:cstheme="minorHAnsi"/>
          <w:b/>
          <w:color w:val="ED1376"/>
          <w:sz w:val="44"/>
          <w:szCs w:val="44"/>
        </w:rPr>
      </w:pPr>
    </w:p>
    <w:p w14:paraId="487FBB08" w14:textId="77777777" w:rsidR="004537AF" w:rsidRPr="000842B6" w:rsidRDefault="004537AF">
      <w:pPr>
        <w:spacing w:line="240" w:lineRule="auto"/>
        <w:jc w:val="center"/>
        <w:rPr>
          <w:rFonts w:asciiTheme="minorHAnsi" w:hAnsiTheme="minorHAnsi" w:cstheme="minorHAnsi"/>
          <w:b/>
          <w:color w:val="ED1376"/>
          <w:sz w:val="44"/>
          <w:szCs w:val="44"/>
        </w:rPr>
      </w:pPr>
    </w:p>
    <w:p w14:paraId="162BFDB3" w14:textId="77777777" w:rsidR="00BA0C2A" w:rsidRPr="000842B6" w:rsidRDefault="00B11CA1">
      <w:pPr>
        <w:spacing w:line="240" w:lineRule="auto"/>
        <w:jc w:val="center"/>
        <w:rPr>
          <w:rFonts w:asciiTheme="minorHAnsi" w:hAnsiTheme="minorHAnsi" w:cstheme="minorHAnsi"/>
          <w:b/>
          <w:color w:val="ED1376"/>
          <w:sz w:val="44"/>
          <w:szCs w:val="44"/>
        </w:rPr>
      </w:pPr>
      <w:r w:rsidRPr="000842B6">
        <w:rPr>
          <w:rFonts w:asciiTheme="minorHAnsi" w:hAnsiTheme="minorHAnsi" w:cstheme="minorHAnsi"/>
          <w:b/>
          <w:color w:val="ED1376"/>
          <w:sz w:val="44"/>
          <w:szCs w:val="44"/>
        </w:rPr>
        <w:t>Worksheet 5.4</w:t>
      </w:r>
    </w:p>
    <w:p w14:paraId="30B0738D" w14:textId="77777777" w:rsidR="00BA0C2A" w:rsidRPr="000842B6" w:rsidRDefault="00BA0C2A">
      <w:pPr>
        <w:spacing w:line="240" w:lineRule="auto"/>
        <w:rPr>
          <w:rFonts w:asciiTheme="minorHAnsi" w:hAnsiTheme="minorHAnsi" w:cstheme="minorHAnsi"/>
          <w:b/>
          <w:color w:val="ED1376"/>
          <w:sz w:val="44"/>
          <w:szCs w:val="44"/>
        </w:rPr>
      </w:pPr>
    </w:p>
    <w:p w14:paraId="7C4DB28C" w14:textId="77777777" w:rsidR="00BA0C2A" w:rsidRPr="000842B6" w:rsidRDefault="00B11CA1">
      <w:pPr>
        <w:rPr>
          <w:rFonts w:asciiTheme="minorHAnsi" w:hAnsiTheme="minorHAnsi" w:cstheme="minorHAnsi"/>
          <w:b/>
          <w:sz w:val="24"/>
          <w:szCs w:val="24"/>
        </w:rPr>
      </w:pPr>
      <w:r w:rsidRPr="000842B6">
        <w:rPr>
          <w:rFonts w:asciiTheme="minorHAnsi" w:hAnsiTheme="minorHAnsi" w:cstheme="minorHAnsi"/>
          <w:b/>
          <w:sz w:val="24"/>
          <w:szCs w:val="24"/>
        </w:rPr>
        <w:t>Answer these self -evaluation questions</w:t>
      </w:r>
    </w:p>
    <w:p w14:paraId="4BC7AC41" w14:textId="77777777" w:rsidR="00BA0C2A" w:rsidRPr="000842B6" w:rsidRDefault="00BA0C2A">
      <w:pPr>
        <w:rPr>
          <w:rFonts w:asciiTheme="minorHAnsi" w:hAnsiTheme="minorHAnsi" w:cstheme="minorHAnsi"/>
          <w:sz w:val="24"/>
          <w:szCs w:val="24"/>
        </w:rPr>
      </w:pPr>
    </w:p>
    <w:p w14:paraId="46281C25" w14:textId="77777777" w:rsidR="00BA0C2A" w:rsidRPr="000842B6" w:rsidRDefault="00B11CA1">
      <w:pPr>
        <w:numPr>
          <w:ilvl w:val="0"/>
          <w:numId w:val="3"/>
        </w:numPr>
        <w:pBdr>
          <w:top w:val="nil"/>
          <w:left w:val="nil"/>
          <w:bottom w:val="nil"/>
          <w:right w:val="nil"/>
          <w:between w:val="nil"/>
        </w:pBdr>
        <w:spacing w:after="0" w:line="259" w:lineRule="auto"/>
        <w:rPr>
          <w:rFonts w:asciiTheme="minorHAnsi" w:hAnsiTheme="minorHAnsi" w:cstheme="minorHAnsi"/>
          <w:color w:val="000000"/>
          <w:sz w:val="24"/>
          <w:szCs w:val="24"/>
          <w:lang w:val="es-CO"/>
        </w:rPr>
      </w:pPr>
      <w:r w:rsidRPr="000842B6">
        <w:rPr>
          <w:rFonts w:asciiTheme="minorHAnsi" w:hAnsiTheme="minorHAnsi" w:cstheme="minorHAnsi"/>
          <w:color w:val="000000"/>
          <w:sz w:val="24"/>
          <w:szCs w:val="24"/>
          <w:lang w:val="es-CO"/>
        </w:rPr>
        <w:t>La predicción de un texto me ayuda a interpretarlo mejor</w:t>
      </w:r>
      <w:r w:rsidRPr="000842B6">
        <w:rPr>
          <w:rFonts w:asciiTheme="minorHAnsi" w:hAnsiTheme="minorHAnsi" w:cstheme="minorHAnsi"/>
          <w:sz w:val="24"/>
          <w:szCs w:val="24"/>
          <w:lang w:val="es-CO"/>
        </w:rPr>
        <w:t>.</w:t>
      </w:r>
    </w:p>
    <w:p w14:paraId="0BCC8BD0" w14:textId="77777777" w:rsidR="00BA0C2A" w:rsidRPr="000842B6" w:rsidRDefault="00B11CA1">
      <w:pPr>
        <w:pBdr>
          <w:top w:val="nil"/>
          <w:left w:val="nil"/>
          <w:bottom w:val="nil"/>
          <w:right w:val="nil"/>
          <w:between w:val="nil"/>
        </w:pBdr>
        <w:spacing w:after="0" w:line="259" w:lineRule="auto"/>
        <w:ind w:left="1440"/>
        <w:rPr>
          <w:rFonts w:asciiTheme="minorHAnsi" w:hAnsiTheme="minorHAnsi" w:cstheme="minorHAnsi"/>
          <w:color w:val="000000"/>
          <w:sz w:val="24"/>
          <w:szCs w:val="24"/>
        </w:rPr>
      </w:pPr>
      <w:r w:rsidRPr="00274C3B">
        <w:rPr>
          <w:rFonts w:asciiTheme="minorHAnsi" w:hAnsiTheme="minorHAnsi" w:cstheme="minorHAnsi"/>
          <w:color w:val="FF0000"/>
          <w:sz w:val="24"/>
          <w:szCs w:val="24"/>
          <w:highlight w:val="yellow"/>
        </w:rPr>
        <w:t>Si</w:t>
      </w:r>
      <w:r w:rsidRPr="000842B6">
        <w:rPr>
          <w:rFonts w:asciiTheme="minorHAnsi" w:hAnsiTheme="minorHAnsi" w:cstheme="minorHAnsi"/>
          <w:color w:val="000000"/>
          <w:sz w:val="24"/>
          <w:szCs w:val="24"/>
        </w:rPr>
        <w:t xml:space="preserve">                                   No                     Talvez</w:t>
      </w:r>
    </w:p>
    <w:p w14:paraId="411C7245" w14:textId="77777777" w:rsidR="00BA0C2A" w:rsidRPr="000842B6" w:rsidRDefault="00BA0C2A">
      <w:pPr>
        <w:pBdr>
          <w:top w:val="nil"/>
          <w:left w:val="nil"/>
          <w:bottom w:val="nil"/>
          <w:right w:val="nil"/>
          <w:between w:val="nil"/>
        </w:pBdr>
        <w:spacing w:after="0" w:line="259" w:lineRule="auto"/>
        <w:ind w:left="1440"/>
        <w:rPr>
          <w:rFonts w:asciiTheme="minorHAnsi" w:hAnsiTheme="minorHAnsi" w:cstheme="minorHAnsi"/>
          <w:color w:val="000000"/>
          <w:sz w:val="24"/>
          <w:szCs w:val="24"/>
        </w:rPr>
      </w:pPr>
    </w:p>
    <w:p w14:paraId="7B589462" w14:textId="77777777" w:rsidR="00BA0C2A" w:rsidRPr="000842B6" w:rsidRDefault="00B11CA1">
      <w:pPr>
        <w:numPr>
          <w:ilvl w:val="0"/>
          <w:numId w:val="3"/>
        </w:numPr>
        <w:pBdr>
          <w:top w:val="nil"/>
          <w:left w:val="nil"/>
          <w:bottom w:val="nil"/>
          <w:right w:val="nil"/>
          <w:between w:val="nil"/>
        </w:pBdr>
        <w:spacing w:after="0" w:line="259" w:lineRule="auto"/>
        <w:rPr>
          <w:rFonts w:asciiTheme="minorHAnsi" w:hAnsiTheme="minorHAnsi" w:cstheme="minorHAnsi"/>
          <w:color w:val="000000"/>
          <w:sz w:val="24"/>
          <w:szCs w:val="24"/>
          <w:lang w:val="es-CO"/>
        </w:rPr>
      </w:pPr>
      <w:r w:rsidRPr="000842B6">
        <w:rPr>
          <w:rFonts w:asciiTheme="minorHAnsi" w:hAnsiTheme="minorHAnsi" w:cstheme="minorHAnsi"/>
          <w:color w:val="000000"/>
          <w:sz w:val="24"/>
          <w:szCs w:val="24"/>
          <w:lang w:val="es-CO"/>
        </w:rPr>
        <w:t xml:space="preserve">Comprendo que las predicciones </w:t>
      </w:r>
      <w:sdt>
        <w:sdtPr>
          <w:rPr>
            <w:rFonts w:asciiTheme="minorHAnsi" w:hAnsiTheme="minorHAnsi" w:cstheme="minorHAnsi"/>
          </w:rPr>
          <w:tag w:val="goog_rdk_0"/>
          <w:id w:val="255411690"/>
        </w:sdtPr>
        <w:sdtEndPr/>
        <w:sdtContent>
          <w:ins w:id="0" w:author="DANIEL GIRALDO OROZCO" w:date="2021-06-16T19:10:00Z">
            <w:r w:rsidRPr="000842B6">
              <w:rPr>
                <w:rFonts w:asciiTheme="minorHAnsi" w:hAnsiTheme="minorHAnsi" w:cstheme="minorHAnsi"/>
                <w:color w:val="000000"/>
                <w:sz w:val="24"/>
                <w:szCs w:val="24"/>
                <w:lang w:val="es-CO"/>
              </w:rPr>
              <w:t>está</w:t>
            </w:r>
          </w:ins>
        </w:sdtContent>
      </w:sdt>
      <w:sdt>
        <w:sdtPr>
          <w:rPr>
            <w:rFonts w:asciiTheme="minorHAnsi" w:hAnsiTheme="minorHAnsi" w:cstheme="minorHAnsi"/>
          </w:rPr>
          <w:tag w:val="goog_rdk_1"/>
          <w:id w:val="1962842097"/>
        </w:sdtPr>
        <w:sdtEndPr/>
        <w:sdtContent>
          <w:r w:rsidRPr="000842B6">
            <w:rPr>
              <w:rFonts w:asciiTheme="minorHAnsi" w:hAnsiTheme="minorHAnsi" w:cstheme="minorHAnsi"/>
              <w:sz w:val="24"/>
              <w:szCs w:val="24"/>
              <w:lang w:val="es-CO"/>
              <w:rPrChange w:id="1" w:author="DANIEL GIRALDO OROZCO" w:date="2021-06-16T19:10:00Z">
                <w:rPr>
                  <w:color w:val="000000"/>
                  <w:sz w:val="24"/>
                  <w:szCs w:val="24"/>
                </w:rPr>
              </w:rPrChange>
            </w:rPr>
            <w:t>n</w:t>
          </w:r>
        </w:sdtContent>
      </w:sdt>
      <w:r w:rsidRPr="000842B6">
        <w:rPr>
          <w:rFonts w:asciiTheme="minorHAnsi" w:hAnsiTheme="minorHAnsi" w:cstheme="minorHAnsi"/>
          <w:color w:val="000000"/>
          <w:sz w:val="24"/>
          <w:szCs w:val="24"/>
          <w:lang w:val="es-CO"/>
        </w:rPr>
        <w:t xml:space="preserve"> basadas en las evidencias que me  suministra el texto</w:t>
      </w:r>
      <w:r w:rsidRPr="000842B6">
        <w:rPr>
          <w:rFonts w:asciiTheme="minorHAnsi" w:hAnsiTheme="minorHAnsi" w:cstheme="minorHAnsi"/>
          <w:sz w:val="24"/>
          <w:szCs w:val="24"/>
          <w:lang w:val="es-CO"/>
        </w:rPr>
        <w:t>.</w:t>
      </w:r>
    </w:p>
    <w:p w14:paraId="10417335" w14:textId="77777777" w:rsidR="00BA0C2A" w:rsidRPr="000842B6" w:rsidRDefault="00B11CA1">
      <w:pPr>
        <w:pBdr>
          <w:top w:val="nil"/>
          <w:left w:val="nil"/>
          <w:bottom w:val="nil"/>
          <w:right w:val="nil"/>
          <w:between w:val="nil"/>
        </w:pBdr>
        <w:spacing w:after="0" w:line="259" w:lineRule="auto"/>
        <w:ind w:left="1440"/>
        <w:rPr>
          <w:rFonts w:asciiTheme="minorHAnsi" w:hAnsiTheme="minorHAnsi" w:cstheme="minorHAnsi"/>
          <w:color w:val="000000"/>
          <w:sz w:val="24"/>
          <w:szCs w:val="24"/>
        </w:rPr>
      </w:pPr>
      <w:r w:rsidRPr="00274C3B">
        <w:rPr>
          <w:rFonts w:asciiTheme="minorHAnsi" w:hAnsiTheme="minorHAnsi" w:cstheme="minorHAnsi"/>
          <w:color w:val="FF0000"/>
          <w:sz w:val="24"/>
          <w:szCs w:val="24"/>
          <w:highlight w:val="yellow"/>
        </w:rPr>
        <w:t>Si</w:t>
      </w:r>
      <w:r w:rsidRPr="00CF7112">
        <w:rPr>
          <w:rFonts w:asciiTheme="minorHAnsi" w:hAnsiTheme="minorHAnsi" w:cstheme="minorHAnsi"/>
          <w:color w:val="FF0000"/>
          <w:sz w:val="24"/>
          <w:szCs w:val="24"/>
        </w:rPr>
        <w:t xml:space="preserve">  </w:t>
      </w:r>
      <w:r w:rsidRPr="000842B6">
        <w:rPr>
          <w:rFonts w:asciiTheme="minorHAnsi" w:hAnsiTheme="minorHAnsi" w:cstheme="minorHAnsi"/>
          <w:color w:val="000000"/>
          <w:sz w:val="24"/>
          <w:szCs w:val="24"/>
        </w:rPr>
        <w:t xml:space="preserve">                                No                        Talvez</w:t>
      </w:r>
    </w:p>
    <w:p w14:paraId="39ED789E" w14:textId="77777777" w:rsidR="00BA0C2A" w:rsidRPr="000842B6" w:rsidRDefault="00BA0C2A">
      <w:pPr>
        <w:pBdr>
          <w:top w:val="nil"/>
          <w:left w:val="nil"/>
          <w:bottom w:val="nil"/>
          <w:right w:val="nil"/>
          <w:between w:val="nil"/>
        </w:pBdr>
        <w:spacing w:after="0" w:line="259" w:lineRule="auto"/>
        <w:ind w:left="1440"/>
        <w:rPr>
          <w:rFonts w:asciiTheme="minorHAnsi" w:hAnsiTheme="minorHAnsi" w:cstheme="minorHAnsi"/>
          <w:color w:val="000000"/>
          <w:sz w:val="24"/>
          <w:szCs w:val="24"/>
        </w:rPr>
      </w:pPr>
      <w:bookmarkStart w:id="2" w:name="_heading=h.gjdgxs" w:colFirst="0" w:colLast="0"/>
      <w:bookmarkEnd w:id="2"/>
    </w:p>
    <w:p w14:paraId="6639205C" w14:textId="77777777" w:rsidR="00BA0C2A" w:rsidRPr="000842B6" w:rsidRDefault="00B11CA1">
      <w:pPr>
        <w:numPr>
          <w:ilvl w:val="0"/>
          <w:numId w:val="3"/>
        </w:numPr>
        <w:pBdr>
          <w:top w:val="nil"/>
          <w:left w:val="nil"/>
          <w:bottom w:val="nil"/>
          <w:right w:val="nil"/>
          <w:between w:val="nil"/>
        </w:pBdr>
        <w:spacing w:after="0" w:line="259" w:lineRule="auto"/>
        <w:rPr>
          <w:rFonts w:asciiTheme="minorHAnsi" w:hAnsiTheme="minorHAnsi" w:cstheme="minorHAnsi"/>
          <w:color w:val="000000"/>
          <w:sz w:val="24"/>
          <w:szCs w:val="24"/>
          <w:lang w:val="es-CO"/>
        </w:rPr>
      </w:pPr>
      <w:r w:rsidRPr="000842B6">
        <w:rPr>
          <w:rFonts w:asciiTheme="minorHAnsi" w:hAnsiTheme="minorHAnsi" w:cstheme="minorHAnsi"/>
          <w:color w:val="000000"/>
          <w:sz w:val="24"/>
          <w:szCs w:val="24"/>
          <w:lang w:val="es-CO"/>
        </w:rPr>
        <w:t>Comprendo que en ocasiones las predicciones pueden ser incorrectas por lo que debo siempre rectificar</w:t>
      </w:r>
      <w:r w:rsidRPr="000842B6">
        <w:rPr>
          <w:rFonts w:asciiTheme="minorHAnsi" w:hAnsiTheme="minorHAnsi" w:cstheme="minorHAnsi"/>
          <w:sz w:val="24"/>
          <w:szCs w:val="24"/>
          <w:lang w:val="es-CO"/>
        </w:rPr>
        <w:t>.</w:t>
      </w:r>
    </w:p>
    <w:p w14:paraId="389B56E5" w14:textId="77777777" w:rsidR="00BA0C2A" w:rsidRPr="000842B6" w:rsidRDefault="00BA0C2A">
      <w:pPr>
        <w:pBdr>
          <w:top w:val="nil"/>
          <w:left w:val="nil"/>
          <w:bottom w:val="nil"/>
          <w:right w:val="nil"/>
          <w:between w:val="nil"/>
        </w:pBdr>
        <w:spacing w:after="160" w:line="259" w:lineRule="auto"/>
        <w:ind w:left="720"/>
        <w:rPr>
          <w:rFonts w:asciiTheme="minorHAnsi" w:hAnsiTheme="minorHAnsi" w:cstheme="minorHAnsi"/>
          <w:color w:val="000000"/>
          <w:sz w:val="24"/>
          <w:szCs w:val="24"/>
          <w:lang w:val="es-CO"/>
        </w:rPr>
      </w:pPr>
    </w:p>
    <w:p w14:paraId="3A615121" w14:textId="77777777" w:rsidR="00BA0C2A" w:rsidRPr="000842B6" w:rsidRDefault="00B11CA1">
      <w:pPr>
        <w:spacing w:line="240" w:lineRule="auto"/>
        <w:rPr>
          <w:rFonts w:asciiTheme="minorHAnsi" w:hAnsiTheme="minorHAnsi" w:cstheme="minorHAnsi"/>
          <w:sz w:val="24"/>
          <w:szCs w:val="24"/>
        </w:rPr>
      </w:pPr>
      <w:r w:rsidRPr="00CF7112">
        <w:rPr>
          <w:rFonts w:asciiTheme="minorHAnsi" w:hAnsiTheme="minorHAnsi" w:cstheme="minorHAnsi"/>
          <w:color w:val="FF0000"/>
          <w:sz w:val="24"/>
          <w:szCs w:val="24"/>
          <w:lang w:val="es-CO"/>
        </w:rPr>
        <w:t xml:space="preserve">                    </w:t>
      </w:r>
      <w:r w:rsidRPr="00274C3B">
        <w:rPr>
          <w:rFonts w:asciiTheme="minorHAnsi" w:hAnsiTheme="minorHAnsi" w:cstheme="minorHAnsi"/>
          <w:color w:val="FF0000"/>
          <w:sz w:val="24"/>
          <w:szCs w:val="24"/>
          <w:highlight w:val="yellow"/>
        </w:rPr>
        <w:t>Si</w:t>
      </w:r>
      <w:r w:rsidRPr="00CF7112">
        <w:rPr>
          <w:rFonts w:asciiTheme="minorHAnsi" w:hAnsiTheme="minorHAnsi" w:cstheme="minorHAnsi"/>
          <w:color w:val="FF0000"/>
          <w:sz w:val="24"/>
          <w:szCs w:val="24"/>
        </w:rPr>
        <w:t xml:space="preserve">                                  </w:t>
      </w:r>
      <w:r w:rsidRPr="000842B6">
        <w:rPr>
          <w:rFonts w:asciiTheme="minorHAnsi" w:hAnsiTheme="minorHAnsi" w:cstheme="minorHAnsi"/>
          <w:sz w:val="24"/>
          <w:szCs w:val="24"/>
        </w:rPr>
        <w:t>No                           Talvez</w:t>
      </w:r>
    </w:p>
    <w:sectPr w:rsidR="00BA0C2A" w:rsidRPr="000842B6">
      <w:headerReference w:type="even" r:id="rId13"/>
      <w:headerReference w:type="default" r:id="rId14"/>
      <w:headerReference w:type="first" r:id="rId1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D7474" w14:textId="77777777" w:rsidR="002B42A7" w:rsidRDefault="002B42A7">
      <w:pPr>
        <w:spacing w:after="0" w:line="240" w:lineRule="auto"/>
      </w:pPr>
      <w:r>
        <w:separator/>
      </w:r>
    </w:p>
  </w:endnote>
  <w:endnote w:type="continuationSeparator" w:id="0">
    <w:p w14:paraId="075ECF9B" w14:textId="77777777" w:rsidR="002B42A7" w:rsidRDefault="002B4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E804E" w14:textId="77777777" w:rsidR="002B42A7" w:rsidRDefault="002B42A7">
      <w:pPr>
        <w:spacing w:after="0" w:line="240" w:lineRule="auto"/>
      </w:pPr>
      <w:r>
        <w:separator/>
      </w:r>
    </w:p>
  </w:footnote>
  <w:footnote w:type="continuationSeparator" w:id="0">
    <w:p w14:paraId="400F7350" w14:textId="77777777" w:rsidR="002B42A7" w:rsidRDefault="002B4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C6B6" w14:textId="77777777" w:rsidR="00BA0C2A" w:rsidRDefault="00BA0C2A">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EE35C" w14:textId="77777777" w:rsidR="00BA0C2A" w:rsidRDefault="00BA0C2A">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3D6C0" w14:textId="77777777" w:rsidR="00BA0C2A" w:rsidRDefault="00BA0C2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1F3"/>
    <w:multiLevelType w:val="hybridMultilevel"/>
    <w:tmpl w:val="DE9245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FB6AC4"/>
    <w:multiLevelType w:val="multilevel"/>
    <w:tmpl w:val="2124C08A"/>
    <w:lvl w:ilvl="0">
      <w:start w:val="1"/>
      <w:numFmt w:val="decimal"/>
      <w:lvlText w:val="%1."/>
      <w:lvlJc w:val="left"/>
      <w:pPr>
        <w:tabs>
          <w:tab w:val="num" w:pos="643"/>
        </w:tabs>
        <w:ind w:left="643" w:hanging="360"/>
      </w:pPr>
      <w:rPr>
        <w:color w:val="auto"/>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3A8736B"/>
    <w:multiLevelType w:val="multilevel"/>
    <w:tmpl w:val="1096AADA"/>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BF7264B"/>
    <w:multiLevelType w:val="multilevel"/>
    <w:tmpl w:val="63983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6851A5"/>
    <w:multiLevelType w:val="multilevel"/>
    <w:tmpl w:val="EE280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59613922">
    <w:abstractNumId w:val="2"/>
  </w:num>
  <w:num w:numId="2" w16cid:durableId="197549244">
    <w:abstractNumId w:val="4"/>
  </w:num>
  <w:num w:numId="3" w16cid:durableId="1459689466">
    <w:abstractNumId w:val="3"/>
  </w:num>
  <w:num w:numId="4" w16cid:durableId="1716154900">
    <w:abstractNumId w:val="1"/>
  </w:num>
  <w:num w:numId="5" w16cid:durableId="123096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2A"/>
    <w:rsid w:val="000049B4"/>
    <w:rsid w:val="00023C1A"/>
    <w:rsid w:val="000842B6"/>
    <w:rsid w:val="000F2983"/>
    <w:rsid w:val="00274C3B"/>
    <w:rsid w:val="002A2451"/>
    <w:rsid w:val="002B42A7"/>
    <w:rsid w:val="003303D3"/>
    <w:rsid w:val="00334E54"/>
    <w:rsid w:val="00362F70"/>
    <w:rsid w:val="003E7335"/>
    <w:rsid w:val="003F0577"/>
    <w:rsid w:val="004537AF"/>
    <w:rsid w:val="00520A97"/>
    <w:rsid w:val="006C3FCF"/>
    <w:rsid w:val="00831929"/>
    <w:rsid w:val="00A35C4D"/>
    <w:rsid w:val="00AD7804"/>
    <w:rsid w:val="00B11CA1"/>
    <w:rsid w:val="00B152F8"/>
    <w:rsid w:val="00B77362"/>
    <w:rsid w:val="00BA0C2A"/>
    <w:rsid w:val="00BE5F48"/>
    <w:rsid w:val="00BF4E59"/>
    <w:rsid w:val="00C036AB"/>
    <w:rsid w:val="00C703BC"/>
    <w:rsid w:val="00C93CFC"/>
    <w:rsid w:val="00CF7112"/>
    <w:rsid w:val="00D96F28"/>
    <w:rsid w:val="00E21597"/>
    <w:rsid w:val="00EF5067"/>
    <w:rsid w:val="00F237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65A8"/>
  <w15:docId w15:val="{C93B7D18-C152-4FFB-9458-E7F36EDF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D951FB"/>
    <w:rPr>
      <w:color w:val="0000FF"/>
      <w:u w:val="single"/>
    </w:rPr>
  </w:style>
  <w:style w:type="paragraph" w:styleId="Prrafodelista">
    <w:name w:val="List Paragraph"/>
    <w:basedOn w:val="Normal"/>
    <w:uiPriority w:val="34"/>
    <w:qFormat/>
    <w:rsid w:val="00EA1F13"/>
    <w:pPr>
      <w:spacing w:after="160" w:line="259" w:lineRule="auto"/>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apple-tab-span">
    <w:name w:val="apple-tab-span"/>
    <w:basedOn w:val="Fuentedeprrafopredeter"/>
    <w:rsid w:val="000F2983"/>
  </w:style>
  <w:style w:type="character" w:styleId="Mencinsinresolver">
    <w:name w:val="Unresolved Mention"/>
    <w:basedOn w:val="Fuentedeprrafopredeter"/>
    <w:uiPriority w:val="99"/>
    <w:semiHidden/>
    <w:unhideWhenUsed/>
    <w:rsid w:val="00084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83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ifferencebetween.net/business/planning-activities/difference-between-analyzing-and-evalua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PpzRaEJGS0o"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ordwall.net/resource/31916540/cycle-1-class-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X05ncR6r/EleuJRzHV9/X7dWAg==">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1</Pages>
  <Words>733</Words>
  <Characters>4035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CARLOS TAFUR</cp:lastModifiedBy>
  <cp:revision>8</cp:revision>
  <dcterms:created xsi:type="dcterms:W3CDTF">2022-04-30T13:02:00Z</dcterms:created>
  <dcterms:modified xsi:type="dcterms:W3CDTF">2022-05-14T15:51:00Z</dcterms:modified>
</cp:coreProperties>
</file>